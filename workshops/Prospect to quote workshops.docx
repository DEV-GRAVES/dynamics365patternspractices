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9B023C" w:rsidR="009B023C" w:rsidP="009B023C" w:rsidRDefault="00C54C7D" w14:paraId="0DCBE82C" w14:textId="541B5504">
      <w:pPr>
        <w:pStyle w:val="Heading1"/>
      </w:pPr>
      <w:r>
        <w:t xml:space="preserve">85.01 </w:t>
      </w:r>
      <w:r w:rsidRPr="009B023C">
        <w:t>Prospect to quote</w:t>
      </w:r>
      <w:r>
        <w:t xml:space="preserve"> s</w:t>
      </w:r>
      <w:r w:rsidRPr="009B023C" w:rsidR="009B023C">
        <w:t>cenario board discovery workshop</w:t>
      </w:r>
    </w:p>
    <w:p w:rsidRPr="009B023C" w:rsidR="009B023C" w:rsidP="009B023C" w:rsidRDefault="009B023C" w14:paraId="467B7DD7" w14:textId="77777777">
      <w:r w:rsidRPr="009B023C">
        <w:t>The Prospect to quote scenario board discovery workshop is designed to help establish a comprehensive understanding of the lead-to-quote process in Dynamics 365. This workshop supports both B2B and B2C sales models and includes marketing engagement, lead qualification, opportunity management, and quote generation. The goal is to align stakeholders on the sales process, identify key scenarios, and define the scope for solution design.</w:t>
      </w:r>
    </w:p>
    <w:p w:rsidRPr="009B023C" w:rsidR="009B023C" w:rsidP="009B023C" w:rsidRDefault="009B023C" w14:paraId="2763F7F5" w14:textId="77777777">
      <w:pPr>
        <w:pStyle w:val="Heading2"/>
      </w:pPr>
      <w:r w:rsidRPr="009B023C">
        <w:t>Assumptions</w:t>
      </w:r>
    </w:p>
    <w:p w:rsidRPr="009B023C" w:rsidR="009B023C" w:rsidP="00DF67A0" w:rsidRDefault="009B023C" w14:paraId="412C43AD" w14:textId="77777777">
      <w:pPr>
        <w:numPr>
          <w:ilvl w:val="0"/>
          <w:numId w:val="14"/>
        </w:numPr>
      </w:pPr>
      <w:r w:rsidRPr="009B023C">
        <w:t>The Prospect to quote process is in scope for the Dynamics 365 implementation.</w:t>
      </w:r>
    </w:p>
    <w:p w:rsidRPr="009B023C" w:rsidR="009B023C" w:rsidP="00DF67A0" w:rsidRDefault="009B023C" w14:paraId="5A2D1D3C" w14:textId="77777777">
      <w:pPr>
        <w:numPr>
          <w:ilvl w:val="0"/>
          <w:numId w:val="14"/>
        </w:numPr>
      </w:pPr>
      <w:r w:rsidRPr="009B023C">
        <w:t>The scenario board includes both marketing and sales perspectives.</w:t>
      </w:r>
    </w:p>
    <w:p w:rsidRPr="009B023C" w:rsidR="009B023C" w:rsidP="00DF67A0" w:rsidRDefault="009B023C" w14:paraId="0FC77B63" w14:textId="77777777">
      <w:pPr>
        <w:numPr>
          <w:ilvl w:val="0"/>
          <w:numId w:val="14"/>
        </w:numPr>
      </w:pPr>
      <w:r w:rsidRPr="009B023C">
        <w:t>The key stakeholders are available and actively contribute to the workshop. The following stakeholders are recommended:</w:t>
      </w:r>
    </w:p>
    <w:p w:rsidRPr="009B023C" w:rsidR="009B023C" w:rsidP="00DF67A0" w:rsidRDefault="009B023C" w14:paraId="72D550B7" w14:textId="77777777">
      <w:pPr>
        <w:numPr>
          <w:ilvl w:val="1"/>
          <w:numId w:val="14"/>
        </w:numPr>
      </w:pPr>
      <w:r w:rsidRPr="009B023C">
        <w:rPr>
          <w:b/>
          <w:bCs/>
        </w:rPr>
        <w:t>Marketing managers</w:t>
      </w:r>
      <w:r w:rsidRPr="009B023C">
        <w:t xml:space="preserve"> – responsible for lead generation, campaign management, and marketing automation.</w:t>
      </w:r>
    </w:p>
    <w:p w:rsidRPr="009B023C" w:rsidR="009B023C" w:rsidP="00DF67A0" w:rsidRDefault="009B023C" w14:paraId="7C866ED1" w14:textId="77777777">
      <w:pPr>
        <w:numPr>
          <w:ilvl w:val="1"/>
          <w:numId w:val="14"/>
        </w:numPr>
      </w:pPr>
      <w:r w:rsidRPr="009B023C">
        <w:rPr>
          <w:b/>
          <w:bCs/>
        </w:rPr>
        <w:t>Sales development representatives (SDRs)</w:t>
      </w:r>
      <w:r w:rsidRPr="009B023C">
        <w:t xml:space="preserve"> – responsible for qualifying leads and converting them into opportunities.</w:t>
      </w:r>
    </w:p>
    <w:p w:rsidRPr="009B023C" w:rsidR="009B023C" w:rsidP="00DF67A0" w:rsidRDefault="009B023C" w14:paraId="4C564F52" w14:textId="77777777">
      <w:pPr>
        <w:numPr>
          <w:ilvl w:val="1"/>
          <w:numId w:val="14"/>
        </w:numPr>
      </w:pPr>
      <w:r w:rsidRPr="009B023C">
        <w:rPr>
          <w:b/>
          <w:bCs/>
        </w:rPr>
        <w:t>Account executives / sales reps</w:t>
      </w:r>
      <w:r w:rsidRPr="009B023C">
        <w:t xml:space="preserve"> – responsible for managing opportunities and generating quotes.</w:t>
      </w:r>
    </w:p>
    <w:p w:rsidRPr="009B023C" w:rsidR="009B023C" w:rsidP="00DF67A0" w:rsidRDefault="009B023C" w14:paraId="262DDF52" w14:textId="77777777">
      <w:pPr>
        <w:numPr>
          <w:ilvl w:val="1"/>
          <w:numId w:val="14"/>
        </w:numPr>
      </w:pPr>
      <w:r w:rsidRPr="009B023C">
        <w:rPr>
          <w:b/>
          <w:bCs/>
        </w:rPr>
        <w:t>Sales operations managers</w:t>
      </w:r>
      <w:r w:rsidRPr="009B023C">
        <w:t xml:space="preserve"> – responsible for sales process governance, pipeline visibility, and CRM data quality.</w:t>
      </w:r>
    </w:p>
    <w:p w:rsidRPr="009B023C" w:rsidR="009B023C" w:rsidP="00DF67A0" w:rsidRDefault="009B023C" w14:paraId="48DD2128" w14:textId="77777777">
      <w:pPr>
        <w:numPr>
          <w:ilvl w:val="1"/>
          <w:numId w:val="14"/>
        </w:numPr>
      </w:pPr>
      <w:r w:rsidRPr="009B023C">
        <w:rPr>
          <w:b/>
          <w:bCs/>
        </w:rPr>
        <w:t>Pricing and product managers</w:t>
      </w:r>
      <w:r w:rsidRPr="009B023C">
        <w:t xml:space="preserve"> – responsible for managing product catalogs, pricing rules, and discount structures.</w:t>
      </w:r>
    </w:p>
    <w:p w:rsidRPr="009B023C" w:rsidR="009B023C" w:rsidP="00DF67A0" w:rsidRDefault="009B023C" w14:paraId="664DE999" w14:textId="77777777">
      <w:pPr>
        <w:numPr>
          <w:ilvl w:val="1"/>
          <w:numId w:val="14"/>
        </w:numPr>
      </w:pPr>
      <w:r w:rsidRPr="009B023C">
        <w:rPr>
          <w:b/>
          <w:bCs/>
        </w:rPr>
        <w:t>Finance representatives</w:t>
      </w:r>
      <w:r w:rsidRPr="009B023C">
        <w:t xml:space="preserve"> – responsible for reviewing quote terms, pricing compliance, and margin analysis.</w:t>
      </w:r>
    </w:p>
    <w:p w:rsidRPr="009B023C" w:rsidR="009B023C" w:rsidP="00DF67A0" w:rsidRDefault="009B023C" w14:paraId="56078C44" w14:textId="77777777">
      <w:pPr>
        <w:numPr>
          <w:ilvl w:val="1"/>
          <w:numId w:val="14"/>
        </w:numPr>
      </w:pPr>
      <w:r w:rsidRPr="009B023C">
        <w:rPr>
          <w:b/>
          <w:bCs/>
        </w:rPr>
        <w:t>IT and CRM administrators</w:t>
      </w:r>
      <w:r w:rsidRPr="009B023C">
        <w:t xml:space="preserve"> – responsible for implementing and maintaining Dynamics 365 Sales and related systems.</w:t>
      </w:r>
    </w:p>
    <w:p w:rsidRPr="009B023C" w:rsidR="009B023C" w:rsidP="00DF67A0" w:rsidRDefault="009B023C" w14:paraId="7A9CE5F1" w14:textId="77777777">
      <w:pPr>
        <w:numPr>
          <w:ilvl w:val="1"/>
          <w:numId w:val="14"/>
        </w:numPr>
      </w:pPr>
      <w:r w:rsidRPr="009B023C">
        <w:rPr>
          <w:b/>
          <w:bCs/>
        </w:rPr>
        <w:t>Customer success or onboarding leads</w:t>
      </w:r>
      <w:r w:rsidRPr="009B023C">
        <w:t xml:space="preserve"> – responsible for ensuring smooth handoff from sales to delivery.</w:t>
      </w:r>
    </w:p>
    <w:p w:rsidRPr="009B023C" w:rsidR="009B023C" w:rsidP="00DF67A0" w:rsidRDefault="009B023C" w14:paraId="702E3533" w14:textId="77777777">
      <w:pPr>
        <w:numPr>
          <w:ilvl w:val="1"/>
          <w:numId w:val="14"/>
        </w:numPr>
      </w:pPr>
      <w:r w:rsidRPr="009B023C">
        <w:rPr>
          <w:b/>
          <w:bCs/>
        </w:rPr>
        <w:t>Executive sales leadership</w:t>
      </w:r>
      <w:r w:rsidRPr="009B023C">
        <w:t xml:space="preserve"> – responsible for sales strategy, forecasting, and performance oversight.</w:t>
      </w:r>
    </w:p>
    <w:p w:rsidRPr="009B023C" w:rsidR="009B023C" w:rsidP="009B023C" w:rsidRDefault="009B023C" w14:paraId="57BF5A18" w14:textId="77777777">
      <w:pPr>
        <w:pStyle w:val="Heading2"/>
      </w:pPr>
      <w:r w:rsidRPr="009B023C">
        <w:t>Objectives</w:t>
      </w:r>
    </w:p>
    <w:p w:rsidRPr="009B023C" w:rsidR="009B023C" w:rsidP="00DF67A0" w:rsidRDefault="009B023C" w14:paraId="62F02D19" w14:textId="77777777">
      <w:pPr>
        <w:numPr>
          <w:ilvl w:val="0"/>
          <w:numId w:val="9"/>
        </w:numPr>
      </w:pPr>
      <w:r w:rsidRPr="009B023C">
        <w:t xml:space="preserve">Understand the customer’s lead-to-quote process and variations. </w:t>
      </w:r>
    </w:p>
    <w:p w:rsidRPr="009B023C" w:rsidR="009B023C" w:rsidP="00DF67A0" w:rsidRDefault="009B023C" w14:paraId="32FF04E1" w14:textId="77777777">
      <w:pPr>
        <w:numPr>
          <w:ilvl w:val="0"/>
          <w:numId w:val="9"/>
        </w:numPr>
      </w:pPr>
      <w:r w:rsidRPr="009B023C">
        <w:t xml:space="preserve">Identify key scenarios and requirements across marketing and sales. </w:t>
      </w:r>
    </w:p>
    <w:p w:rsidRPr="009B023C" w:rsidR="009B023C" w:rsidP="00DF67A0" w:rsidRDefault="009B023C" w14:paraId="7C6AFBAF" w14:textId="77777777">
      <w:pPr>
        <w:numPr>
          <w:ilvl w:val="0"/>
          <w:numId w:val="9"/>
        </w:numPr>
      </w:pPr>
      <w:r w:rsidRPr="009B023C">
        <w:t>Document agreed business scope and process gaps.</w:t>
      </w:r>
    </w:p>
    <w:p w:rsidRPr="009B023C" w:rsidR="009B023C" w:rsidP="009B023C" w:rsidRDefault="009B023C" w14:paraId="2F466183" w14:textId="77777777">
      <w:pPr>
        <w:pStyle w:val="Heading2"/>
      </w:pPr>
      <w:r w:rsidRPr="009B023C">
        <w:t>High-level agenda</w:t>
      </w:r>
    </w:p>
    <w:p w:rsidRPr="009B023C" w:rsidR="009B023C" w:rsidP="00DF67A0" w:rsidRDefault="009B023C" w14:paraId="3A1798A9" w14:textId="77777777">
      <w:pPr>
        <w:numPr>
          <w:ilvl w:val="0"/>
          <w:numId w:val="10"/>
        </w:numPr>
      </w:pPr>
      <w:r w:rsidRPr="009B023C">
        <w:t xml:space="preserve">Introduction and objectives </w:t>
      </w:r>
    </w:p>
    <w:p w:rsidRPr="009B023C" w:rsidR="009B023C" w:rsidP="00DF67A0" w:rsidRDefault="009B023C" w14:paraId="36485C78" w14:textId="77777777">
      <w:pPr>
        <w:numPr>
          <w:ilvl w:val="0"/>
          <w:numId w:val="10"/>
        </w:numPr>
      </w:pPr>
      <w:r w:rsidRPr="009B023C">
        <w:t xml:space="preserve">Overview of Prospect to quote process </w:t>
      </w:r>
    </w:p>
    <w:p w:rsidRPr="009B023C" w:rsidR="009B023C" w:rsidP="00DF67A0" w:rsidRDefault="009B023C" w14:paraId="11102F9A" w14:textId="77777777">
      <w:pPr>
        <w:numPr>
          <w:ilvl w:val="0"/>
          <w:numId w:val="10"/>
        </w:numPr>
      </w:pPr>
      <w:r w:rsidRPr="009B023C">
        <w:t xml:space="preserve">Discussion of lead management, opportunity handling, and quoting </w:t>
      </w:r>
    </w:p>
    <w:p w:rsidRPr="009B023C" w:rsidR="009B023C" w:rsidP="00DF67A0" w:rsidRDefault="009B023C" w14:paraId="34FEEFC7" w14:textId="77777777">
      <w:pPr>
        <w:numPr>
          <w:ilvl w:val="0"/>
          <w:numId w:val="10"/>
        </w:numPr>
      </w:pPr>
      <w:r w:rsidRPr="009B023C">
        <w:t xml:space="preserve">Interactive Q&amp;A session </w:t>
      </w:r>
    </w:p>
    <w:p w:rsidRPr="009B023C" w:rsidR="009B023C" w:rsidP="00DF67A0" w:rsidRDefault="009B023C" w14:paraId="33416E0D" w14:textId="77777777">
      <w:pPr>
        <w:numPr>
          <w:ilvl w:val="0"/>
          <w:numId w:val="10"/>
        </w:numPr>
      </w:pPr>
      <w:r w:rsidRPr="009B023C">
        <w:t>Wrap-up and next steps</w:t>
      </w:r>
    </w:p>
    <w:p w:rsidRPr="009B023C" w:rsidR="009B023C" w:rsidP="009B023C" w:rsidRDefault="009B023C" w14:paraId="7027AA82" w14:textId="77777777">
      <w:pPr>
        <w:pStyle w:val="Heading2"/>
      </w:pPr>
      <w:r w:rsidRPr="009B023C">
        <w:t>Key questions</w:t>
      </w:r>
    </w:p>
    <w:p w:rsidRPr="009B023C" w:rsidR="009B023C" w:rsidP="00DF67A0" w:rsidRDefault="009B023C" w14:paraId="3CC52980" w14:textId="77777777">
      <w:pPr>
        <w:pStyle w:val="ListParagraph"/>
        <w:numPr>
          <w:ilvl w:val="0"/>
          <w:numId w:val="16"/>
        </w:numPr>
        <w:rPr>
          <w:b/>
          <w:bCs/>
        </w:rPr>
      </w:pPr>
      <w:r w:rsidRPr="009B023C">
        <w:rPr>
          <w:b/>
          <w:bCs/>
        </w:rPr>
        <w:t>Lead and opportunity management</w:t>
      </w:r>
    </w:p>
    <w:p w:rsidRPr="009B023C" w:rsidR="009B023C" w:rsidP="00DF67A0" w:rsidRDefault="009B023C" w14:paraId="72D5D91B" w14:textId="77777777">
      <w:pPr>
        <w:numPr>
          <w:ilvl w:val="1"/>
          <w:numId w:val="16"/>
        </w:numPr>
      </w:pPr>
      <w:r w:rsidRPr="009B023C">
        <w:t>How are leads generated (e.g., campaigns, referrals, web forms)?</w:t>
      </w:r>
    </w:p>
    <w:p w:rsidRPr="009B023C" w:rsidR="009B023C" w:rsidP="00DF67A0" w:rsidRDefault="009B023C" w14:paraId="10F6D733" w14:textId="77777777">
      <w:pPr>
        <w:numPr>
          <w:ilvl w:val="1"/>
          <w:numId w:val="16"/>
        </w:numPr>
      </w:pPr>
      <w:r w:rsidRPr="009B023C">
        <w:t>How are leads qualified and converted to opportunities?</w:t>
      </w:r>
    </w:p>
    <w:p w:rsidRPr="009B023C" w:rsidR="009B023C" w:rsidP="00DF67A0" w:rsidRDefault="009B023C" w14:paraId="68AA72B4" w14:textId="77777777">
      <w:pPr>
        <w:numPr>
          <w:ilvl w:val="1"/>
          <w:numId w:val="16"/>
        </w:numPr>
      </w:pPr>
      <w:r w:rsidRPr="009B023C">
        <w:t>What criteria are used to score and prioritize leads?</w:t>
      </w:r>
    </w:p>
    <w:p w:rsidRPr="009B023C" w:rsidR="009B023C" w:rsidP="00DF67A0" w:rsidRDefault="009B023C" w14:paraId="6DFF3F8D" w14:textId="77777777">
      <w:pPr>
        <w:numPr>
          <w:ilvl w:val="1"/>
          <w:numId w:val="16"/>
        </w:numPr>
      </w:pPr>
      <w:r w:rsidRPr="009B023C">
        <w:t>How are opportunities tracked and managed through the pipeline?</w:t>
      </w:r>
    </w:p>
    <w:p w:rsidRPr="009B023C" w:rsidR="009B023C" w:rsidP="00DF67A0" w:rsidRDefault="009B023C" w14:paraId="7435EE18" w14:textId="77777777">
      <w:pPr>
        <w:pStyle w:val="ListParagraph"/>
        <w:numPr>
          <w:ilvl w:val="0"/>
          <w:numId w:val="16"/>
        </w:numPr>
        <w:rPr>
          <w:b/>
          <w:bCs/>
        </w:rPr>
      </w:pPr>
      <w:r w:rsidRPr="009B023C">
        <w:rPr>
          <w:b/>
          <w:bCs/>
        </w:rPr>
        <w:t>Quoting process</w:t>
      </w:r>
    </w:p>
    <w:p w:rsidRPr="009B023C" w:rsidR="009B023C" w:rsidP="00DF67A0" w:rsidRDefault="009B023C" w14:paraId="53FC01E2" w14:textId="77777777">
      <w:pPr>
        <w:numPr>
          <w:ilvl w:val="1"/>
          <w:numId w:val="16"/>
        </w:numPr>
      </w:pPr>
      <w:r w:rsidRPr="009B023C">
        <w:t>How are quotes created and approved?</w:t>
      </w:r>
    </w:p>
    <w:p w:rsidRPr="009B023C" w:rsidR="009B023C" w:rsidP="00DF67A0" w:rsidRDefault="009B023C" w14:paraId="05E11BFD" w14:textId="77777777">
      <w:pPr>
        <w:numPr>
          <w:ilvl w:val="1"/>
          <w:numId w:val="16"/>
        </w:numPr>
      </w:pPr>
      <w:r w:rsidRPr="009B023C">
        <w:t>What pricing models are used (standard, tiered, negotiated)?</w:t>
      </w:r>
    </w:p>
    <w:p w:rsidRPr="009B023C" w:rsidR="009B023C" w:rsidP="00DF67A0" w:rsidRDefault="009B023C" w14:paraId="27FB6711" w14:textId="77777777">
      <w:pPr>
        <w:numPr>
          <w:ilvl w:val="1"/>
          <w:numId w:val="16"/>
        </w:numPr>
      </w:pPr>
      <w:r w:rsidRPr="009B023C">
        <w:t>How are discounts, promotions, and approvals handled?</w:t>
      </w:r>
    </w:p>
    <w:p w:rsidRPr="009B023C" w:rsidR="009B023C" w:rsidP="00DF67A0" w:rsidRDefault="009B023C" w14:paraId="72ADCCD1" w14:textId="77777777">
      <w:pPr>
        <w:numPr>
          <w:ilvl w:val="1"/>
          <w:numId w:val="16"/>
        </w:numPr>
      </w:pPr>
      <w:r w:rsidRPr="009B023C">
        <w:t>How are quotes shared with customers (e.g., PDF, portal, email)?</w:t>
      </w:r>
    </w:p>
    <w:p w:rsidRPr="009B023C" w:rsidR="009B023C" w:rsidP="00DF67A0" w:rsidRDefault="009B023C" w14:paraId="10975F5F" w14:textId="77777777">
      <w:pPr>
        <w:pStyle w:val="ListParagraph"/>
        <w:numPr>
          <w:ilvl w:val="0"/>
          <w:numId w:val="16"/>
        </w:numPr>
        <w:rPr>
          <w:b/>
          <w:bCs/>
        </w:rPr>
      </w:pPr>
      <w:r w:rsidRPr="009B023C">
        <w:rPr>
          <w:b/>
          <w:bCs/>
        </w:rPr>
        <w:t>Sales team collaboration</w:t>
      </w:r>
    </w:p>
    <w:p w:rsidRPr="009B023C" w:rsidR="009B023C" w:rsidP="00DF67A0" w:rsidRDefault="009B023C" w14:paraId="1A32734A" w14:textId="77777777">
      <w:pPr>
        <w:numPr>
          <w:ilvl w:val="1"/>
          <w:numId w:val="16"/>
        </w:numPr>
      </w:pPr>
      <w:r w:rsidRPr="009B023C">
        <w:t>How do sales reps collaborate on opportunities?</w:t>
      </w:r>
    </w:p>
    <w:p w:rsidRPr="009B023C" w:rsidR="009B023C" w:rsidP="00DF67A0" w:rsidRDefault="009B023C" w14:paraId="1C7DA511" w14:textId="77777777">
      <w:pPr>
        <w:numPr>
          <w:ilvl w:val="1"/>
          <w:numId w:val="16"/>
        </w:numPr>
      </w:pPr>
      <w:r w:rsidRPr="009B023C">
        <w:t>How are handoffs managed between marketing and sales?</w:t>
      </w:r>
    </w:p>
    <w:p w:rsidRPr="009B023C" w:rsidR="009B023C" w:rsidP="00DF67A0" w:rsidRDefault="009B023C" w14:paraId="1B324615" w14:textId="77777777">
      <w:pPr>
        <w:numPr>
          <w:ilvl w:val="1"/>
          <w:numId w:val="16"/>
        </w:numPr>
      </w:pPr>
      <w:r w:rsidRPr="009B023C">
        <w:t>What tools are used for activity tracking and communication?</w:t>
      </w:r>
    </w:p>
    <w:p w:rsidRPr="009B023C" w:rsidR="009B023C" w:rsidP="00DF67A0" w:rsidRDefault="009B023C" w14:paraId="72B7635A" w14:textId="77777777">
      <w:pPr>
        <w:pStyle w:val="ListParagraph"/>
        <w:numPr>
          <w:ilvl w:val="0"/>
          <w:numId w:val="16"/>
        </w:numPr>
        <w:rPr>
          <w:b/>
          <w:bCs/>
        </w:rPr>
      </w:pPr>
      <w:r w:rsidRPr="009B023C">
        <w:rPr>
          <w:b/>
          <w:bCs/>
        </w:rPr>
        <w:t>Data migration</w:t>
      </w:r>
    </w:p>
    <w:p w:rsidRPr="009B023C" w:rsidR="009B023C" w:rsidP="00DF67A0" w:rsidRDefault="009B023C" w14:paraId="006B57BB" w14:textId="77777777">
      <w:pPr>
        <w:numPr>
          <w:ilvl w:val="1"/>
          <w:numId w:val="16"/>
        </w:numPr>
      </w:pPr>
      <w:r w:rsidRPr="009B023C">
        <w:t>What historical lead, opportunity, and quote data needs to be migrated?</w:t>
      </w:r>
    </w:p>
    <w:p w:rsidRPr="009B023C" w:rsidR="009B023C" w:rsidP="00DF67A0" w:rsidRDefault="009B023C" w14:paraId="311140EE" w14:textId="77777777">
      <w:pPr>
        <w:numPr>
          <w:ilvl w:val="1"/>
          <w:numId w:val="16"/>
        </w:numPr>
      </w:pPr>
      <w:r w:rsidRPr="009B023C">
        <w:t>How is customer and product master data structured?</w:t>
      </w:r>
    </w:p>
    <w:p w:rsidRPr="009B023C" w:rsidR="009B023C" w:rsidP="00DF67A0" w:rsidRDefault="009B023C" w14:paraId="7DF4B370" w14:textId="77777777">
      <w:pPr>
        <w:numPr>
          <w:ilvl w:val="1"/>
          <w:numId w:val="16"/>
        </w:numPr>
      </w:pPr>
      <w:r w:rsidRPr="009B023C">
        <w:t>Are there known data quality issues?</w:t>
      </w:r>
    </w:p>
    <w:p w:rsidRPr="009B023C" w:rsidR="009B023C" w:rsidP="00DF67A0" w:rsidRDefault="009B023C" w14:paraId="2F94D83F" w14:textId="77777777">
      <w:pPr>
        <w:pStyle w:val="ListParagraph"/>
        <w:numPr>
          <w:ilvl w:val="0"/>
          <w:numId w:val="16"/>
        </w:numPr>
        <w:rPr>
          <w:b/>
          <w:bCs/>
        </w:rPr>
      </w:pPr>
      <w:r w:rsidRPr="009B023C">
        <w:rPr>
          <w:b/>
          <w:bCs/>
        </w:rPr>
        <w:t>Integrations</w:t>
      </w:r>
    </w:p>
    <w:p w:rsidRPr="009B023C" w:rsidR="009B023C" w:rsidP="00DF67A0" w:rsidRDefault="009B023C" w14:paraId="7C38B130" w14:textId="77777777">
      <w:pPr>
        <w:numPr>
          <w:ilvl w:val="1"/>
          <w:numId w:val="16"/>
        </w:numPr>
      </w:pPr>
      <w:r w:rsidRPr="009B023C">
        <w:t>What systems need to integrate with Dynamics 365 (e.g., CRM, CPQ, ERP)?</w:t>
      </w:r>
    </w:p>
    <w:p w:rsidRPr="009B023C" w:rsidR="009B023C" w:rsidP="00DF67A0" w:rsidRDefault="009B023C" w14:paraId="25F28982" w14:textId="77777777">
      <w:pPr>
        <w:numPr>
          <w:ilvl w:val="1"/>
          <w:numId w:val="16"/>
        </w:numPr>
      </w:pPr>
      <w:r w:rsidRPr="009B023C">
        <w:t>Are there real-time integration needs (e.g., pricing, inventory)?</w:t>
      </w:r>
    </w:p>
    <w:p w:rsidRPr="009B023C" w:rsidR="009B023C" w:rsidP="00DF67A0" w:rsidRDefault="009B023C" w14:paraId="6491F87F" w14:textId="77777777">
      <w:pPr>
        <w:numPr>
          <w:ilvl w:val="1"/>
          <w:numId w:val="16"/>
        </w:numPr>
      </w:pPr>
      <w:r w:rsidRPr="009B023C">
        <w:t>What are the key challenges in current integrations?</w:t>
      </w:r>
    </w:p>
    <w:p w:rsidR="00E669DE" w:rsidP="00E669DE" w:rsidRDefault="00E669DE" w14:paraId="638EF2CD" w14:textId="607CDAEA">
      <w:pPr>
        <w:pStyle w:val="Heading2"/>
      </w:pPr>
      <w:r>
        <w:t>Scenario Board</w:t>
      </w:r>
    </w:p>
    <w:p w:rsidR="00E669DE" w:rsidP="00E669DE" w:rsidRDefault="00E669DE" w14:paraId="5E77C7A9" w14:textId="2EFF4860">
      <w:r>
        <w:t xml:space="preserve">Following is a sample scenario board template for the </w:t>
      </w:r>
      <w:del w:author="Nikolai Popov" w:date="2025-07-01T17:54:00Z" w:id="0">
        <w:r w:rsidDel="00E669DE">
          <w:delText>Project to profit</w:delText>
        </w:r>
      </w:del>
      <w:ins w:author="Nikolai Popov" w:date="2025-07-01T17:54:00Z" w:id="1">
        <w:r w:rsidR="173A11BB">
          <w:t>Prospect to Quote</w:t>
        </w:r>
      </w:ins>
      <w:r>
        <w:t xml:space="preserve"> </w:t>
      </w:r>
      <w:commentRangeStart w:id="2"/>
      <w:r>
        <w:t>process</w:t>
      </w:r>
      <w:commentRangeEnd w:id="2"/>
      <w:r>
        <w:rPr>
          <w:rStyle w:val="CommentReference"/>
          <w:sz w:val="24"/>
          <w:szCs w:val="24"/>
        </w:rPr>
        <w:commentReference w:id="2"/>
      </w:r>
      <w:r>
        <w:t xml:space="preserve">. </w:t>
      </w:r>
    </w:p>
    <w:p w:rsidR="00E669DE" w:rsidP="00E669DE" w:rsidRDefault="00F8500D" w14:paraId="34338B31" w14:textId="6C5610BE">
      <w:r>
        <w:rPr>
          <w:noProof/>
        </w:rPr>
        <w:drawing>
          <wp:inline distT="0" distB="0" distL="0" distR="0" wp14:anchorId="3CCD2782" wp14:editId="0480595E">
            <wp:extent cx="5943600" cy="3670300"/>
            <wp:effectExtent l="0" t="0" r="0" b="6350"/>
            <wp:docPr id="1289229622" name="Picture 1" descr="A blue and green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29622" name="Picture 1" descr="A blue and green diagram&#10;&#10;AI-generated content may be incorrect."/>
                    <pic:cNvPicPr/>
                  </pic:nvPicPr>
                  <pic:blipFill>
                    <a:blip r:embed="rId12"/>
                    <a:stretch>
                      <a:fillRect/>
                    </a:stretch>
                  </pic:blipFill>
                  <pic:spPr>
                    <a:xfrm>
                      <a:off x="0" y="0"/>
                      <a:ext cx="5943600" cy="3670300"/>
                    </a:xfrm>
                    <a:prstGeom prst="rect">
                      <a:avLst/>
                    </a:prstGeom>
                  </pic:spPr>
                </pic:pic>
              </a:graphicData>
            </a:graphic>
          </wp:inline>
        </w:drawing>
      </w:r>
    </w:p>
    <w:p w:rsidRPr="00E669DE" w:rsidR="00E669DE" w:rsidRDefault="00E669DE" w14:paraId="184ECB14" w14:textId="1587AB07">
      <w:r>
        <w:t xml:space="preserve">The image is a flowchart titled </w:t>
      </w:r>
      <w:del w:author="Nikolai Popov" w:date="2025-07-01T17:54:00Z" w:id="4">
        <w:r w:rsidDel="00E669DE">
          <w:delText>Project to Profit</w:delText>
        </w:r>
      </w:del>
      <w:ins w:author="Nikolai Popov" w:date="2025-07-01T17:54:00Z" w:id="5">
        <w:r w:rsidR="37D0DCE5">
          <w:t>Prospect to Quote</w:t>
        </w:r>
      </w:ins>
      <w:r>
        <w:t xml:space="preserve"> Scenario Board that outlines a business process </w:t>
      </w:r>
      <w:del w:author="Nikolai Popov" w:date="2025-07-01T17:55:00Z" w:id="6">
        <w:r w:rsidDel="00E669DE">
          <w:delText>from hiring to retirement</w:delText>
        </w:r>
      </w:del>
      <w:ins w:author="Nikolai Popov" w:date="2025-07-01T17:55:00Z" w:id="7">
        <w:r w:rsidR="79086387">
          <w:t xml:space="preserve">from lead identification to </w:t>
        </w:r>
        <w:del w:author="Rachel Profitt" w:date="2025-07-01T20:03:00Z" w:id="8">
          <w:r w:rsidDel="79086387">
            <w:delText>complete sale</w:delText>
          </w:r>
        </w:del>
      </w:ins>
      <w:ins w:author="Nikolai Popov" w:date="2025-07-01T18:46:00Z" w:id="9">
        <w:del w:author="Rachel Profitt" w:date="2025-07-01T20:03:00Z" w:id="10">
          <w:r w:rsidDel="0613DE53">
            <w:delText>s</w:delText>
          </w:r>
        </w:del>
      </w:ins>
      <w:ins w:author="Rachel Profitt" w:date="2025-07-01T20:03:00Z" w:id="11">
        <w:r w:rsidR="5CD0A35B">
          <w:t>quotation of sales</w:t>
        </w:r>
      </w:ins>
      <w:r>
        <w:t xml:space="preserve">. The top row depicts a basic flowchart of the business process areas for the </w:t>
      </w:r>
      <w:del w:author="Nikolai Popov" w:date="2025-07-01T17:56:00Z" w:id="12">
        <w:r w:rsidDel="00E669DE">
          <w:delText>Project to profit</w:delText>
        </w:r>
      </w:del>
      <w:ins w:author="Nikolai Popov" w:date="2025-07-01T17:56:00Z" w:id="13">
        <w:r w:rsidR="29C24777">
          <w:t xml:space="preserve"> Prospect to Quote</w:t>
        </w:r>
      </w:ins>
      <w:r>
        <w:t xml:space="preserve"> process. Below each process step there are one or more blue boxes that depict scenarios and key attributes of the business process area for discussion in the workshop. The bottom of the graphic includes horizontal or supporting processes that support the entire </w:t>
      </w:r>
      <w:del w:author="Nikolai Popov" w:date="2025-07-01T17:56:00Z" w:id="14">
        <w:r w:rsidDel="00E669DE">
          <w:delText>Project to profit</w:delText>
        </w:r>
      </w:del>
      <w:ins w:author="Nikolai Popov" w:date="2025-07-01T17:56:00Z" w:id="15">
        <w:r w:rsidR="1EA2D9D9">
          <w:t xml:space="preserve"> Prospect to Quote</w:t>
        </w:r>
      </w:ins>
      <w:r>
        <w:t xml:space="preserve"> process.</w:t>
      </w:r>
    </w:p>
    <w:p w:rsidRPr="00E669DE" w:rsidR="00E669DE" w:rsidP="00DF67A0" w:rsidRDefault="00E669DE" w14:paraId="21D1891F" w14:textId="77777777">
      <w:pPr>
        <w:pStyle w:val="ListParagraph"/>
        <w:numPr>
          <w:ilvl w:val="0"/>
          <w:numId w:val="65"/>
        </w:numPr>
        <w:rPr>
          <w:b/>
          <w:bCs/>
        </w:rPr>
      </w:pPr>
      <w:r w:rsidRPr="00E669DE">
        <w:rPr>
          <w:b/>
          <w:bCs/>
        </w:rPr>
        <w:t>85.15 Manage Customer Relationships</w:t>
      </w:r>
    </w:p>
    <w:p w:rsidRPr="00E669DE" w:rsidR="00E669DE" w:rsidP="00DF67A0" w:rsidRDefault="00E669DE" w14:paraId="7E862F58" w14:textId="77777777">
      <w:pPr>
        <w:numPr>
          <w:ilvl w:val="0"/>
          <w:numId w:val="66"/>
        </w:numPr>
      </w:pPr>
      <w:r w:rsidRPr="00E669DE">
        <w:rPr>
          <w:b/>
          <w:bCs/>
        </w:rPr>
        <w:t>Scenarios</w:t>
      </w:r>
    </w:p>
    <w:p w:rsidRPr="00E669DE" w:rsidR="00E669DE" w:rsidP="00DF67A0" w:rsidRDefault="00E669DE" w14:paraId="7CD32EF0" w14:textId="77777777">
      <w:pPr>
        <w:numPr>
          <w:ilvl w:val="1"/>
          <w:numId w:val="66"/>
        </w:numPr>
      </w:pPr>
      <w:r w:rsidRPr="00E669DE">
        <w:t>New customer onboarding</w:t>
      </w:r>
    </w:p>
    <w:p w:rsidRPr="00E669DE" w:rsidR="00E669DE" w:rsidP="00DF67A0" w:rsidRDefault="00E669DE" w14:paraId="4CBCA3A6" w14:textId="77777777">
      <w:pPr>
        <w:numPr>
          <w:ilvl w:val="1"/>
          <w:numId w:val="66"/>
        </w:numPr>
      </w:pPr>
      <w:r w:rsidRPr="00E669DE">
        <w:t>Existing customer engagement</w:t>
      </w:r>
    </w:p>
    <w:p w:rsidR="00E669DE" w:rsidP="2C909F07" w:rsidRDefault="00E669DE" w14:paraId="6908350D" w14:textId="177A7FDE">
      <w:pPr>
        <w:numPr>
          <w:ilvl w:val="1"/>
          <w:numId w:val="66"/>
        </w:numPr>
      </w:pPr>
      <w:del w:author="Nikolai Popov" w:date="2025-07-01T18:08:00Z" w:id="16">
        <w:r w:rsidDel="00E669DE">
          <w:delText>Account-based marketing</w:delText>
        </w:r>
      </w:del>
      <w:ins w:author="Nikolai Popov" w:date="2025-07-01T18:08:00Z" w:id="17">
        <w:r w:rsidR="18A2EA34">
          <w:t>Manage loyalty programs</w:t>
        </w:r>
      </w:ins>
    </w:p>
    <w:p w:rsidRPr="00E669DE" w:rsidR="00E669DE" w:rsidP="00DF67A0" w:rsidRDefault="00E669DE" w14:paraId="33D89E7A" w14:textId="77777777">
      <w:pPr>
        <w:numPr>
          <w:ilvl w:val="1"/>
          <w:numId w:val="66"/>
        </w:numPr>
        <w:rPr/>
      </w:pPr>
      <w:commentRangeStart w:id="19"/>
      <w:r w:rsidR="00E669DE">
        <w:rPr/>
        <w:t>Customer segmentation</w:t>
      </w:r>
      <w:commentRangeEnd w:id="19"/>
      <w:r>
        <w:rPr>
          <w:rStyle w:val="CommentReference"/>
        </w:rPr>
        <w:commentReference w:id="19"/>
      </w:r>
    </w:p>
    <w:p w:rsidRPr="00E669DE" w:rsidR="00E669DE" w:rsidP="2C909F07" w:rsidRDefault="00E669DE" w14:paraId="18446E16" w14:textId="77777777">
      <w:pPr>
        <w:numPr>
          <w:ilvl w:val="0"/>
          <w:numId w:val="66"/>
        </w:numPr>
        <w:rPr>
          <w:b/>
          <w:bCs/>
        </w:rPr>
      </w:pPr>
      <w:commentRangeStart w:id="21"/>
      <w:commentRangeStart w:id="22"/>
      <w:r w:rsidRPr="7DFFD4C5" w:rsidR="00E669DE">
        <w:rPr>
          <w:b w:val="1"/>
          <w:bCs w:val="1"/>
        </w:rPr>
        <w:t>Compliance</w:t>
      </w:r>
    </w:p>
    <w:p w:rsidRPr="00E669DE" w:rsidR="00E669DE" w:rsidP="00DF67A0" w:rsidRDefault="00E669DE" w14:paraId="14400B93" w14:textId="77777777">
      <w:pPr>
        <w:numPr>
          <w:ilvl w:val="1"/>
          <w:numId w:val="66"/>
        </w:numPr>
      </w:pPr>
      <w:r w:rsidRPr="00E669DE">
        <w:t>Data privacy (e.g., GDPR, CCPA)</w:t>
      </w:r>
    </w:p>
    <w:p w:rsidRPr="00E669DE" w:rsidR="00E669DE" w:rsidP="00DF67A0" w:rsidRDefault="00E669DE" w14:paraId="7808C81D" w14:textId="77777777">
      <w:pPr>
        <w:numPr>
          <w:ilvl w:val="1"/>
          <w:numId w:val="66"/>
        </w:numPr>
      </w:pPr>
      <w:r w:rsidRPr="00E669DE">
        <w:t>Consent management</w:t>
      </w:r>
    </w:p>
    <w:p w:rsidRPr="00E669DE" w:rsidR="00E669DE" w:rsidP="00DF67A0" w:rsidRDefault="00E669DE" w14:paraId="03F1E5D8" w14:textId="77777777">
      <w:pPr>
        <w:numPr>
          <w:ilvl w:val="1"/>
          <w:numId w:val="66"/>
        </w:numPr>
      </w:pPr>
      <w:r w:rsidRPr="00E669DE">
        <w:t>Communication opt-in/out</w:t>
      </w:r>
    </w:p>
    <w:p w:rsidRPr="00E669DE" w:rsidR="00E669DE" w:rsidP="00DF67A0" w:rsidRDefault="00E669DE" w14:paraId="720B32C2" w14:textId="77777777">
      <w:pPr>
        <w:numPr>
          <w:ilvl w:val="0"/>
          <w:numId w:val="66"/>
        </w:numPr>
      </w:pPr>
      <w:r w:rsidRPr="00E669DE">
        <w:rPr>
          <w:b/>
          <w:bCs/>
        </w:rPr>
        <w:t>Policies</w:t>
      </w:r>
    </w:p>
    <w:p w:rsidRPr="00E669DE" w:rsidR="00E669DE" w:rsidP="00DF67A0" w:rsidRDefault="00E669DE" w14:paraId="32A72B85" w14:textId="77777777">
      <w:pPr>
        <w:numPr>
          <w:ilvl w:val="1"/>
          <w:numId w:val="66"/>
        </w:numPr>
      </w:pPr>
      <w:r w:rsidRPr="00E669DE">
        <w:t>Customer data management</w:t>
      </w:r>
    </w:p>
    <w:p w:rsidRPr="00E669DE" w:rsidR="00E669DE" w:rsidP="00DF67A0" w:rsidRDefault="00E669DE" w14:paraId="523D6EA6" w14:textId="77777777">
      <w:pPr>
        <w:numPr>
          <w:ilvl w:val="1"/>
          <w:numId w:val="66"/>
        </w:numPr>
      </w:pPr>
      <w:r w:rsidRPr="00E669DE">
        <w:t>Contact frequency and cadence</w:t>
      </w:r>
    </w:p>
    <w:p w:rsidRPr="00E669DE" w:rsidR="00E669DE" w:rsidP="00DF67A0" w:rsidRDefault="00E669DE" w14:paraId="19CAAE46" w14:textId="77777777">
      <w:pPr>
        <w:numPr>
          <w:ilvl w:val="1"/>
          <w:numId w:val="66"/>
        </w:numPr>
      </w:pPr>
      <w:r w:rsidRPr="00E669DE">
        <w:t>Relationship tiering (e.g., strategic, transactional)</w:t>
      </w:r>
    </w:p>
    <w:p w:rsidRPr="00E669DE" w:rsidR="00E669DE" w:rsidP="00DF67A0" w:rsidRDefault="00E669DE" w14:paraId="0F8C705A" w14:textId="77777777">
      <w:pPr>
        <w:numPr>
          <w:ilvl w:val="1"/>
          <w:numId w:val="66"/>
        </w:numPr>
        <w:rPr/>
      </w:pPr>
      <w:r w:rsidR="00E669DE">
        <w:rPr/>
        <w:t>CRM usage standards</w:t>
      </w:r>
      <w:commentRangeEnd w:id="21"/>
      <w:r>
        <w:rPr>
          <w:rStyle w:val="CommentReference"/>
        </w:rPr>
        <w:commentReference w:id="21"/>
      </w:r>
      <w:commentRangeEnd w:id="22"/>
      <w:r>
        <w:rPr>
          <w:rStyle w:val="CommentReference"/>
        </w:rPr>
        <w:commentReference w:id="22"/>
      </w:r>
    </w:p>
    <w:p w:rsidRPr="00E669DE" w:rsidR="00E669DE" w:rsidP="00DF67A0" w:rsidRDefault="00E669DE" w14:paraId="48CABF41" w14:textId="77777777">
      <w:pPr>
        <w:pStyle w:val="ListParagraph"/>
        <w:numPr>
          <w:ilvl w:val="0"/>
          <w:numId w:val="65"/>
        </w:numPr>
        <w:rPr>
          <w:b/>
          <w:bCs/>
        </w:rPr>
      </w:pPr>
      <w:r w:rsidRPr="00E669DE">
        <w:rPr>
          <w:b/>
          <w:bCs/>
        </w:rPr>
        <w:t>85.25 Identify and Qualify Sales</w:t>
      </w:r>
    </w:p>
    <w:p w:rsidRPr="00E669DE" w:rsidR="00E669DE" w:rsidP="00DF67A0" w:rsidRDefault="00E669DE" w14:paraId="2517F7AF" w14:textId="77777777">
      <w:pPr>
        <w:numPr>
          <w:ilvl w:val="0"/>
          <w:numId w:val="67"/>
        </w:numPr>
      </w:pPr>
      <w:r w:rsidRPr="00E669DE">
        <w:rPr>
          <w:b/>
          <w:bCs/>
        </w:rPr>
        <w:t>Scenarios</w:t>
      </w:r>
    </w:p>
    <w:p w:rsidRPr="00E669DE" w:rsidR="00E669DE" w:rsidP="00DF67A0" w:rsidRDefault="00E669DE" w14:paraId="2385AA99" w14:textId="77777777">
      <w:pPr>
        <w:numPr>
          <w:ilvl w:val="1"/>
          <w:numId w:val="67"/>
        </w:numPr>
      </w:pPr>
      <w:r w:rsidRPr="00E669DE">
        <w:t>Lead generation (inbound/outbound)</w:t>
      </w:r>
    </w:p>
    <w:p w:rsidRPr="00E669DE" w:rsidR="00E669DE" w:rsidP="00DF67A0" w:rsidRDefault="00E669DE" w14:paraId="59EE87FF" w14:textId="77777777">
      <w:pPr>
        <w:numPr>
          <w:ilvl w:val="1"/>
          <w:numId w:val="67"/>
        </w:numPr>
      </w:pPr>
      <w:r w:rsidRPr="00E669DE">
        <w:t>Lead scoring and grading</w:t>
      </w:r>
    </w:p>
    <w:p w:rsidRPr="00E669DE" w:rsidR="00E669DE" w:rsidP="00DF67A0" w:rsidRDefault="00E669DE" w14:paraId="2EE4285D" w14:textId="77777777">
      <w:pPr>
        <w:numPr>
          <w:ilvl w:val="1"/>
          <w:numId w:val="67"/>
        </w:numPr>
      </w:pPr>
      <w:r w:rsidRPr="00E669DE">
        <w:t>Qualification frameworks (e.g., BANT, MEDDIC)</w:t>
      </w:r>
    </w:p>
    <w:p w:rsidRPr="00E669DE" w:rsidR="00E669DE" w:rsidP="00DF67A0" w:rsidRDefault="00E669DE" w14:paraId="01ED52C1" w14:textId="77777777">
      <w:pPr>
        <w:numPr>
          <w:ilvl w:val="1"/>
          <w:numId w:val="67"/>
        </w:numPr>
      </w:pPr>
      <w:r w:rsidRPr="00E669DE">
        <w:t>Marketing-to-sales handoff</w:t>
      </w:r>
    </w:p>
    <w:p w:rsidRPr="00E669DE" w:rsidR="00E669DE" w:rsidP="2C909F07" w:rsidRDefault="00E669DE" w14:paraId="088C56DC" w14:textId="77777777">
      <w:pPr>
        <w:numPr>
          <w:ilvl w:val="0"/>
          <w:numId w:val="67"/>
        </w:numPr>
        <w:rPr>
          <w:b/>
          <w:bCs/>
        </w:rPr>
      </w:pPr>
      <w:commentRangeStart w:id="24"/>
      <w:r w:rsidRPr="7DFFD4C5" w:rsidR="00E669DE">
        <w:rPr>
          <w:b w:val="1"/>
          <w:bCs w:val="1"/>
        </w:rPr>
        <w:t>Compliance</w:t>
      </w:r>
    </w:p>
    <w:p w:rsidRPr="00E669DE" w:rsidR="00E669DE" w:rsidP="00DF67A0" w:rsidRDefault="00E669DE" w14:paraId="0AECF7DD" w14:textId="77777777">
      <w:pPr>
        <w:numPr>
          <w:ilvl w:val="1"/>
          <w:numId w:val="67"/>
        </w:numPr>
      </w:pPr>
      <w:r w:rsidRPr="00E669DE">
        <w:t>Do-not-contact lists</w:t>
      </w:r>
    </w:p>
    <w:p w:rsidRPr="00E669DE" w:rsidR="00E669DE" w:rsidP="00DF67A0" w:rsidRDefault="00E669DE" w14:paraId="3FED9DC3" w14:textId="77777777">
      <w:pPr>
        <w:numPr>
          <w:ilvl w:val="1"/>
          <w:numId w:val="67"/>
        </w:numPr>
        <w:rPr/>
      </w:pPr>
      <w:r w:rsidR="00E669DE">
        <w:rPr/>
        <w:t>Consent for outreach</w:t>
      </w:r>
      <w:commentRangeEnd w:id="24"/>
      <w:r>
        <w:rPr>
          <w:rStyle w:val="CommentReference"/>
        </w:rPr>
        <w:commentReference w:id="24"/>
      </w:r>
    </w:p>
    <w:p w:rsidRPr="00E669DE" w:rsidR="00E669DE" w:rsidP="00DF67A0" w:rsidRDefault="00E669DE" w14:paraId="19CA0D2C" w14:textId="77777777">
      <w:pPr>
        <w:numPr>
          <w:ilvl w:val="0"/>
          <w:numId w:val="67"/>
        </w:numPr>
      </w:pPr>
      <w:r w:rsidRPr="00E669DE">
        <w:rPr>
          <w:b/>
          <w:bCs/>
        </w:rPr>
        <w:t>Policies</w:t>
      </w:r>
    </w:p>
    <w:p w:rsidRPr="00E669DE" w:rsidR="00E669DE" w:rsidP="00DF67A0" w:rsidRDefault="00E669DE" w14:paraId="776820EE" w14:textId="77777777">
      <w:pPr>
        <w:numPr>
          <w:ilvl w:val="1"/>
          <w:numId w:val="67"/>
        </w:numPr>
      </w:pPr>
      <w:r w:rsidRPr="00E669DE">
        <w:t>Lead qualification criteria</w:t>
      </w:r>
    </w:p>
    <w:p w:rsidRPr="00E669DE" w:rsidR="00E669DE" w:rsidP="00DF67A0" w:rsidRDefault="00E669DE" w14:paraId="70C44364" w14:textId="77777777">
      <w:pPr>
        <w:numPr>
          <w:ilvl w:val="1"/>
          <w:numId w:val="67"/>
        </w:numPr>
      </w:pPr>
      <w:r w:rsidRPr="00E669DE">
        <w:t>Lead routing rules</w:t>
      </w:r>
    </w:p>
    <w:p w:rsidRPr="00E669DE" w:rsidR="00E669DE" w:rsidP="00DF67A0" w:rsidRDefault="00E669DE" w14:paraId="345A5A20" w14:textId="77777777">
      <w:pPr>
        <w:numPr>
          <w:ilvl w:val="1"/>
          <w:numId w:val="67"/>
        </w:numPr>
      </w:pPr>
      <w:r w:rsidRPr="00E669DE">
        <w:t>Follow-up SLAs</w:t>
      </w:r>
    </w:p>
    <w:p w:rsidRPr="00E669DE" w:rsidR="00E669DE" w:rsidP="00DF67A0" w:rsidRDefault="00E669DE" w14:paraId="09404EC7" w14:textId="77777777">
      <w:pPr>
        <w:numPr>
          <w:ilvl w:val="1"/>
          <w:numId w:val="67"/>
        </w:numPr>
      </w:pPr>
      <w:r w:rsidRPr="00E669DE">
        <w:t>Data enrichment and validation</w:t>
      </w:r>
    </w:p>
    <w:p w:rsidRPr="00E669DE" w:rsidR="00E669DE" w:rsidP="00DF67A0" w:rsidRDefault="00E669DE" w14:paraId="36CD18FE" w14:textId="77777777">
      <w:pPr>
        <w:pStyle w:val="ListParagraph"/>
        <w:numPr>
          <w:ilvl w:val="0"/>
          <w:numId w:val="65"/>
        </w:numPr>
        <w:rPr>
          <w:b/>
          <w:bCs/>
        </w:rPr>
      </w:pPr>
      <w:r w:rsidRPr="00E669DE">
        <w:rPr>
          <w:b/>
          <w:bCs/>
        </w:rPr>
        <w:t>85.35 Define Sales Strategy and Policies</w:t>
      </w:r>
    </w:p>
    <w:p w:rsidRPr="00E669DE" w:rsidR="00E669DE" w:rsidP="00DF67A0" w:rsidRDefault="00E669DE" w14:paraId="75449167" w14:textId="77777777">
      <w:pPr>
        <w:numPr>
          <w:ilvl w:val="0"/>
          <w:numId w:val="68"/>
        </w:numPr>
      </w:pPr>
      <w:r w:rsidRPr="00E669DE">
        <w:rPr>
          <w:b/>
          <w:bCs/>
        </w:rPr>
        <w:t>Scenarios</w:t>
      </w:r>
    </w:p>
    <w:p w:rsidRPr="00E669DE" w:rsidR="00E669DE" w:rsidP="00DF67A0" w:rsidRDefault="00E669DE" w14:paraId="628B180C" w14:textId="77777777">
      <w:pPr>
        <w:numPr>
          <w:ilvl w:val="1"/>
          <w:numId w:val="68"/>
        </w:numPr>
      </w:pPr>
      <w:r w:rsidRPr="00E669DE">
        <w:t>Territory planning</w:t>
      </w:r>
    </w:p>
    <w:p w:rsidRPr="00E669DE" w:rsidR="00E669DE" w:rsidP="00DF67A0" w:rsidRDefault="00E669DE" w14:paraId="0D26797A" w14:textId="77777777">
      <w:pPr>
        <w:numPr>
          <w:ilvl w:val="1"/>
          <w:numId w:val="68"/>
        </w:numPr>
      </w:pPr>
      <w:r w:rsidRPr="00E669DE">
        <w:t>Account planning</w:t>
      </w:r>
    </w:p>
    <w:p w:rsidRPr="00E669DE" w:rsidR="00E669DE" w:rsidP="00DF67A0" w:rsidRDefault="00E669DE" w14:paraId="180EED21" w14:textId="77777777">
      <w:pPr>
        <w:numPr>
          <w:ilvl w:val="1"/>
          <w:numId w:val="68"/>
        </w:numPr>
      </w:pPr>
      <w:r w:rsidRPr="00E669DE">
        <w:t>Channel strategy (direct, partner, digital)</w:t>
      </w:r>
    </w:p>
    <w:p w:rsidRPr="00E669DE" w:rsidR="00E669DE" w:rsidP="00DF67A0" w:rsidRDefault="00E669DE" w14:paraId="0FABBA1F" w14:textId="77777777">
      <w:pPr>
        <w:numPr>
          <w:ilvl w:val="1"/>
          <w:numId w:val="68"/>
        </w:numPr>
      </w:pPr>
      <w:r w:rsidRPr="00E669DE">
        <w:t>Sales playbooks</w:t>
      </w:r>
    </w:p>
    <w:p w:rsidRPr="00E669DE" w:rsidR="00E669DE" w:rsidP="00DF67A0" w:rsidRDefault="00E669DE" w14:paraId="4A0FF467" w14:textId="77777777">
      <w:pPr>
        <w:numPr>
          <w:ilvl w:val="0"/>
          <w:numId w:val="68"/>
        </w:numPr>
      </w:pPr>
      <w:r w:rsidRPr="00E669DE">
        <w:rPr>
          <w:b/>
          <w:bCs/>
        </w:rPr>
        <w:t>Compliance</w:t>
      </w:r>
    </w:p>
    <w:p w:rsidRPr="00E669DE" w:rsidR="00E669DE" w:rsidP="00DF67A0" w:rsidRDefault="00E669DE" w14:paraId="611FF5A6" w14:textId="77777777">
      <w:pPr>
        <w:numPr>
          <w:ilvl w:val="1"/>
          <w:numId w:val="68"/>
        </w:numPr>
      </w:pPr>
      <w:r w:rsidRPr="00E669DE">
        <w:t>Anti-bribery and fair competition laws</w:t>
      </w:r>
    </w:p>
    <w:p w:rsidRPr="00E669DE" w:rsidR="00E669DE" w:rsidP="00DF67A0" w:rsidRDefault="00E669DE" w14:paraId="221FC02B" w14:textId="77777777">
      <w:pPr>
        <w:numPr>
          <w:ilvl w:val="1"/>
          <w:numId w:val="68"/>
        </w:numPr>
      </w:pPr>
      <w:r w:rsidRPr="00E669DE">
        <w:t>Industry-specific sales regulations</w:t>
      </w:r>
    </w:p>
    <w:p w:rsidRPr="00E669DE" w:rsidR="00E669DE" w:rsidP="00DF67A0" w:rsidRDefault="00E669DE" w14:paraId="371BE373" w14:textId="77777777">
      <w:pPr>
        <w:numPr>
          <w:ilvl w:val="0"/>
          <w:numId w:val="68"/>
        </w:numPr>
      </w:pPr>
      <w:r w:rsidRPr="00E669DE">
        <w:rPr>
          <w:b/>
          <w:bCs/>
        </w:rPr>
        <w:t>Policies</w:t>
      </w:r>
    </w:p>
    <w:p w:rsidRPr="00E669DE" w:rsidR="00E669DE" w:rsidP="00DF67A0" w:rsidRDefault="00E669DE" w14:paraId="43F18499" w14:textId="77777777">
      <w:pPr>
        <w:numPr>
          <w:ilvl w:val="1"/>
          <w:numId w:val="68"/>
        </w:numPr>
      </w:pPr>
      <w:r w:rsidRPr="00E669DE">
        <w:t>Pricing and discounting guidelines</w:t>
      </w:r>
    </w:p>
    <w:p w:rsidRPr="00E669DE" w:rsidR="00E669DE" w:rsidP="00DF67A0" w:rsidRDefault="00E669DE" w14:paraId="2378C8E9" w14:textId="77777777">
      <w:pPr>
        <w:numPr>
          <w:ilvl w:val="1"/>
          <w:numId w:val="68"/>
        </w:numPr>
      </w:pPr>
      <w:r w:rsidRPr="00E669DE">
        <w:t>Sales commission structures</w:t>
      </w:r>
    </w:p>
    <w:p w:rsidRPr="00E669DE" w:rsidR="00E669DE" w:rsidP="00DF67A0" w:rsidRDefault="00E669DE" w14:paraId="6BC058A0" w14:textId="77777777">
      <w:pPr>
        <w:numPr>
          <w:ilvl w:val="1"/>
          <w:numId w:val="68"/>
        </w:numPr>
      </w:pPr>
      <w:r w:rsidRPr="00E669DE">
        <w:t>Deal approval thresholds</w:t>
      </w:r>
    </w:p>
    <w:p w:rsidRPr="00E669DE" w:rsidR="00E669DE" w:rsidP="00DF67A0" w:rsidRDefault="00E669DE" w14:paraId="4D14E4FD" w14:textId="77777777">
      <w:pPr>
        <w:numPr>
          <w:ilvl w:val="1"/>
          <w:numId w:val="68"/>
        </w:numPr>
      </w:pPr>
      <w:r w:rsidRPr="00E669DE">
        <w:t>Strategic account criteria</w:t>
      </w:r>
    </w:p>
    <w:p w:rsidRPr="00E669DE" w:rsidR="00E669DE" w:rsidP="00DF67A0" w:rsidRDefault="00E669DE" w14:paraId="15E8142A" w14:textId="77777777">
      <w:pPr>
        <w:pStyle w:val="ListParagraph"/>
        <w:numPr>
          <w:ilvl w:val="0"/>
          <w:numId w:val="65"/>
        </w:numPr>
        <w:rPr>
          <w:b/>
          <w:bCs/>
        </w:rPr>
      </w:pPr>
      <w:r w:rsidRPr="00E669DE">
        <w:rPr>
          <w:b/>
          <w:bCs/>
        </w:rPr>
        <w:t>85.45 Pursue Opportunities</w:t>
      </w:r>
    </w:p>
    <w:p w:rsidRPr="00E669DE" w:rsidR="00E669DE" w:rsidP="00DF67A0" w:rsidRDefault="00E669DE" w14:paraId="035A3D0B" w14:textId="77777777">
      <w:pPr>
        <w:numPr>
          <w:ilvl w:val="0"/>
          <w:numId w:val="69"/>
        </w:numPr>
      </w:pPr>
      <w:r w:rsidRPr="00E669DE">
        <w:rPr>
          <w:b/>
          <w:bCs/>
        </w:rPr>
        <w:t>Scenarios</w:t>
      </w:r>
    </w:p>
    <w:p w:rsidRPr="00E669DE" w:rsidR="00E669DE" w:rsidP="00DF67A0" w:rsidRDefault="00E669DE" w14:paraId="37E481CC" w14:textId="77777777">
      <w:pPr>
        <w:numPr>
          <w:ilvl w:val="1"/>
          <w:numId w:val="69"/>
        </w:numPr>
      </w:pPr>
      <w:r w:rsidRPr="00E669DE">
        <w:t>Opportunity creation and tracking</w:t>
      </w:r>
    </w:p>
    <w:p w:rsidRPr="00E669DE" w:rsidR="00E669DE" w:rsidP="00DF67A0" w:rsidRDefault="00E669DE" w14:paraId="54544ECB" w14:textId="77777777">
      <w:pPr>
        <w:numPr>
          <w:ilvl w:val="1"/>
          <w:numId w:val="69"/>
        </w:numPr>
      </w:pPr>
      <w:r w:rsidRPr="00E669DE">
        <w:t>Sales stage progression</w:t>
      </w:r>
    </w:p>
    <w:p w:rsidRPr="00E669DE" w:rsidR="00E669DE" w:rsidP="00DF67A0" w:rsidRDefault="00E669DE" w14:paraId="415F99DD" w14:textId="77777777">
      <w:pPr>
        <w:numPr>
          <w:ilvl w:val="1"/>
          <w:numId w:val="69"/>
        </w:numPr>
      </w:pPr>
      <w:r w:rsidRPr="00E669DE">
        <w:t>Collaboration across teams (e.g., pre-sales, legal)</w:t>
      </w:r>
    </w:p>
    <w:p w:rsidRPr="00E669DE" w:rsidR="00E669DE" w:rsidP="00DF67A0" w:rsidRDefault="00E669DE" w14:paraId="0B9E7E24" w14:textId="77777777">
      <w:pPr>
        <w:numPr>
          <w:ilvl w:val="1"/>
          <w:numId w:val="69"/>
        </w:numPr>
      </w:pPr>
      <w:r w:rsidRPr="00E669DE">
        <w:t>Competitor tracking</w:t>
      </w:r>
    </w:p>
    <w:p w:rsidRPr="00E669DE" w:rsidR="00E669DE" w:rsidP="00DF67A0" w:rsidRDefault="00E669DE" w14:paraId="5A59F029" w14:textId="77777777">
      <w:pPr>
        <w:numPr>
          <w:ilvl w:val="0"/>
          <w:numId w:val="69"/>
        </w:numPr>
      </w:pPr>
      <w:r w:rsidRPr="00E669DE">
        <w:rPr>
          <w:b/>
          <w:bCs/>
        </w:rPr>
        <w:t>Compliance</w:t>
      </w:r>
    </w:p>
    <w:p w:rsidRPr="00E669DE" w:rsidR="00E669DE" w:rsidP="00DF67A0" w:rsidRDefault="00E669DE" w14:paraId="475F40DE" w14:textId="77777777">
      <w:pPr>
        <w:numPr>
          <w:ilvl w:val="1"/>
          <w:numId w:val="69"/>
        </w:numPr>
      </w:pPr>
      <w:r w:rsidRPr="00E669DE">
        <w:t>Opportunity audit trails</w:t>
      </w:r>
    </w:p>
    <w:p w:rsidRPr="00E669DE" w:rsidR="00E669DE" w:rsidP="00DF67A0" w:rsidRDefault="00E669DE" w14:paraId="2C4854AC" w14:textId="77777777">
      <w:pPr>
        <w:numPr>
          <w:ilvl w:val="1"/>
          <w:numId w:val="69"/>
        </w:numPr>
      </w:pPr>
      <w:r w:rsidRPr="00E669DE">
        <w:t>Document version control</w:t>
      </w:r>
    </w:p>
    <w:p w:rsidRPr="00E669DE" w:rsidR="00E669DE" w:rsidP="00DF67A0" w:rsidRDefault="00E669DE" w14:paraId="6DE52405" w14:textId="77777777">
      <w:pPr>
        <w:numPr>
          <w:ilvl w:val="0"/>
          <w:numId w:val="69"/>
        </w:numPr>
      </w:pPr>
      <w:r w:rsidRPr="00E669DE">
        <w:rPr>
          <w:b/>
          <w:bCs/>
        </w:rPr>
        <w:t>Policies</w:t>
      </w:r>
    </w:p>
    <w:p w:rsidRPr="00E669DE" w:rsidR="00E669DE" w:rsidP="00DF67A0" w:rsidRDefault="00E669DE" w14:paraId="0AA3D658" w14:textId="77777777">
      <w:pPr>
        <w:numPr>
          <w:ilvl w:val="1"/>
          <w:numId w:val="69"/>
        </w:numPr>
      </w:pPr>
      <w:r w:rsidRPr="00E669DE">
        <w:t>Opportunity qualification rules</w:t>
      </w:r>
    </w:p>
    <w:p w:rsidRPr="00E669DE" w:rsidR="00E669DE" w:rsidP="00DF67A0" w:rsidRDefault="00E669DE" w14:paraId="4A62B1A1" w14:textId="77777777">
      <w:pPr>
        <w:numPr>
          <w:ilvl w:val="1"/>
          <w:numId w:val="69"/>
        </w:numPr>
      </w:pPr>
      <w:r w:rsidRPr="00E669DE">
        <w:t>Sales methodology (e.g., Challenger, Solution Selling)</w:t>
      </w:r>
    </w:p>
    <w:p w:rsidRPr="00E669DE" w:rsidR="00E669DE" w:rsidP="00DF67A0" w:rsidRDefault="00E669DE" w14:paraId="47454827" w14:textId="77777777">
      <w:pPr>
        <w:numPr>
          <w:ilvl w:val="1"/>
          <w:numId w:val="69"/>
        </w:numPr>
      </w:pPr>
      <w:r w:rsidRPr="00E669DE">
        <w:t>Forecasting cadence and accuracy</w:t>
      </w:r>
    </w:p>
    <w:p w:rsidRPr="00E669DE" w:rsidR="00E669DE" w:rsidP="00DF67A0" w:rsidRDefault="00E669DE" w14:paraId="47EDD1C4" w14:textId="77777777">
      <w:pPr>
        <w:numPr>
          <w:ilvl w:val="1"/>
          <w:numId w:val="69"/>
        </w:numPr>
      </w:pPr>
      <w:r w:rsidRPr="00E669DE">
        <w:t>Deal desk engagement</w:t>
      </w:r>
    </w:p>
    <w:p w:rsidRPr="00E669DE" w:rsidR="00E669DE" w:rsidP="00DF67A0" w:rsidRDefault="00E669DE" w14:paraId="38C4B279" w14:textId="77777777">
      <w:pPr>
        <w:pStyle w:val="ListParagraph"/>
        <w:numPr>
          <w:ilvl w:val="0"/>
          <w:numId w:val="65"/>
        </w:numPr>
        <w:rPr>
          <w:b/>
          <w:bCs/>
        </w:rPr>
      </w:pPr>
      <w:r w:rsidRPr="00E669DE">
        <w:rPr>
          <w:b/>
          <w:bCs/>
        </w:rPr>
        <w:t>85.55 Estimate and Quote Sales</w:t>
      </w:r>
    </w:p>
    <w:p w:rsidRPr="00E669DE" w:rsidR="00E669DE" w:rsidP="00DF67A0" w:rsidRDefault="00E669DE" w14:paraId="6CFF9755" w14:textId="77777777">
      <w:pPr>
        <w:numPr>
          <w:ilvl w:val="0"/>
          <w:numId w:val="70"/>
        </w:numPr>
      </w:pPr>
      <w:r w:rsidRPr="00E669DE">
        <w:rPr>
          <w:b/>
          <w:bCs/>
        </w:rPr>
        <w:t>Scenarios</w:t>
      </w:r>
    </w:p>
    <w:p w:rsidRPr="00E669DE" w:rsidR="00E669DE" w:rsidP="00DF67A0" w:rsidRDefault="00E669DE" w14:paraId="245D8DBE" w14:textId="77777777">
      <w:pPr>
        <w:numPr>
          <w:ilvl w:val="1"/>
          <w:numId w:val="70"/>
        </w:numPr>
      </w:pPr>
      <w:r w:rsidRPr="00E669DE">
        <w:t>Product configuration (CPQ)</w:t>
      </w:r>
    </w:p>
    <w:p w:rsidRPr="00E669DE" w:rsidR="00E669DE" w:rsidP="00DF67A0" w:rsidRDefault="00E669DE" w14:paraId="34138139" w14:textId="77777777">
      <w:pPr>
        <w:numPr>
          <w:ilvl w:val="1"/>
          <w:numId w:val="70"/>
        </w:numPr>
      </w:pPr>
      <w:r w:rsidRPr="00E669DE">
        <w:t>Services estimation</w:t>
      </w:r>
    </w:p>
    <w:p w:rsidRPr="00E669DE" w:rsidR="00E669DE" w:rsidP="00DF67A0" w:rsidRDefault="00E669DE" w14:paraId="6B514152" w14:textId="77777777">
      <w:pPr>
        <w:numPr>
          <w:ilvl w:val="1"/>
          <w:numId w:val="70"/>
        </w:numPr>
      </w:pPr>
      <w:r w:rsidRPr="00E669DE">
        <w:t>Multi-currency quoting</w:t>
      </w:r>
    </w:p>
    <w:p w:rsidRPr="00E669DE" w:rsidR="00E669DE" w:rsidP="00DF67A0" w:rsidRDefault="00E669DE" w14:paraId="2743C9EC" w14:textId="77777777">
      <w:pPr>
        <w:numPr>
          <w:ilvl w:val="1"/>
          <w:numId w:val="70"/>
        </w:numPr>
      </w:pPr>
      <w:r w:rsidRPr="00E669DE">
        <w:t>Bundled or tiered pricing</w:t>
      </w:r>
    </w:p>
    <w:p w:rsidRPr="00E669DE" w:rsidR="00E669DE" w:rsidP="00DF67A0" w:rsidRDefault="00E669DE" w14:paraId="6EA62232" w14:textId="77777777">
      <w:pPr>
        <w:numPr>
          <w:ilvl w:val="0"/>
          <w:numId w:val="70"/>
        </w:numPr>
      </w:pPr>
      <w:r w:rsidRPr="00E669DE">
        <w:rPr>
          <w:b/>
          <w:bCs/>
        </w:rPr>
        <w:t>Compliance</w:t>
      </w:r>
    </w:p>
    <w:p w:rsidRPr="00E669DE" w:rsidR="00E669DE" w:rsidP="00DF67A0" w:rsidRDefault="00E669DE" w14:paraId="767AD298" w14:textId="77777777">
      <w:pPr>
        <w:numPr>
          <w:ilvl w:val="1"/>
          <w:numId w:val="70"/>
        </w:numPr>
      </w:pPr>
      <w:r w:rsidRPr="00E669DE">
        <w:t>Pricing transparency regulations</w:t>
      </w:r>
    </w:p>
    <w:p w:rsidRPr="00E669DE" w:rsidR="00E669DE" w:rsidP="00DF67A0" w:rsidRDefault="00E669DE" w14:paraId="60EE09ED" w14:textId="77777777">
      <w:pPr>
        <w:numPr>
          <w:ilvl w:val="1"/>
          <w:numId w:val="70"/>
        </w:numPr>
      </w:pPr>
      <w:r w:rsidRPr="00E669DE">
        <w:t>Tax and regulatory compliance</w:t>
      </w:r>
    </w:p>
    <w:p w:rsidRPr="00E669DE" w:rsidR="00E669DE" w:rsidP="00DF67A0" w:rsidRDefault="00E669DE" w14:paraId="26FFBAEA" w14:textId="77777777">
      <w:pPr>
        <w:numPr>
          <w:ilvl w:val="0"/>
          <w:numId w:val="70"/>
        </w:numPr>
      </w:pPr>
      <w:r w:rsidRPr="00E669DE">
        <w:rPr>
          <w:b/>
          <w:bCs/>
        </w:rPr>
        <w:t>Policies</w:t>
      </w:r>
    </w:p>
    <w:p w:rsidRPr="00E669DE" w:rsidR="00E669DE" w:rsidP="00DF67A0" w:rsidRDefault="00E669DE" w14:paraId="3BB2797A" w14:textId="77777777">
      <w:pPr>
        <w:numPr>
          <w:ilvl w:val="1"/>
          <w:numId w:val="70"/>
        </w:numPr>
      </w:pPr>
      <w:r w:rsidRPr="00E669DE">
        <w:t>Quote approval workflows</w:t>
      </w:r>
    </w:p>
    <w:p w:rsidRPr="00E669DE" w:rsidR="00E669DE" w:rsidP="00DF67A0" w:rsidRDefault="00E669DE" w14:paraId="48EB0853" w14:textId="77777777">
      <w:pPr>
        <w:numPr>
          <w:ilvl w:val="1"/>
          <w:numId w:val="70"/>
        </w:numPr>
      </w:pPr>
      <w:r w:rsidRPr="00E669DE">
        <w:t>Validity periods and terms</w:t>
      </w:r>
    </w:p>
    <w:p w:rsidRPr="00E669DE" w:rsidR="00E669DE" w:rsidP="00DF67A0" w:rsidRDefault="00E669DE" w14:paraId="7BAB2B2B" w14:textId="77777777">
      <w:pPr>
        <w:numPr>
          <w:ilvl w:val="1"/>
          <w:numId w:val="70"/>
        </w:numPr>
      </w:pPr>
      <w:r w:rsidRPr="00E669DE">
        <w:t>Discounting thresholds</w:t>
      </w:r>
    </w:p>
    <w:p w:rsidRPr="00E669DE" w:rsidR="00E669DE" w:rsidP="00DF67A0" w:rsidRDefault="00E669DE" w14:paraId="70A41AB6" w14:textId="77777777">
      <w:pPr>
        <w:numPr>
          <w:ilvl w:val="1"/>
          <w:numId w:val="70"/>
        </w:numPr>
      </w:pPr>
      <w:r w:rsidRPr="00E669DE">
        <w:t>Integration with ERP or pricing engines</w:t>
      </w:r>
    </w:p>
    <w:p w:rsidRPr="00E669DE" w:rsidR="00E669DE" w:rsidP="00DF67A0" w:rsidRDefault="00E669DE" w14:paraId="6FD0030D" w14:textId="77777777">
      <w:pPr>
        <w:pStyle w:val="ListParagraph"/>
        <w:numPr>
          <w:ilvl w:val="0"/>
          <w:numId w:val="65"/>
        </w:numPr>
        <w:rPr>
          <w:b/>
          <w:bCs/>
        </w:rPr>
      </w:pPr>
      <w:r w:rsidRPr="00E669DE">
        <w:rPr>
          <w:b/>
          <w:bCs/>
        </w:rPr>
        <w:t>85.65 Analyze Sales</w:t>
      </w:r>
    </w:p>
    <w:p w:rsidRPr="00E669DE" w:rsidR="00E669DE" w:rsidP="00DF67A0" w:rsidRDefault="00E669DE" w14:paraId="1A120C40" w14:textId="77777777">
      <w:pPr>
        <w:numPr>
          <w:ilvl w:val="0"/>
          <w:numId w:val="71"/>
        </w:numPr>
      </w:pPr>
      <w:r w:rsidRPr="00E669DE">
        <w:rPr>
          <w:b/>
          <w:bCs/>
        </w:rPr>
        <w:t>Metrics</w:t>
      </w:r>
    </w:p>
    <w:p w:rsidRPr="00E669DE" w:rsidR="00E669DE" w:rsidP="00DF67A0" w:rsidRDefault="00E669DE" w14:paraId="416CB6E9" w14:textId="77777777">
      <w:pPr>
        <w:numPr>
          <w:ilvl w:val="1"/>
          <w:numId w:val="71"/>
        </w:numPr>
      </w:pPr>
      <w:r w:rsidRPr="00E669DE">
        <w:t>Lead-to-opportunity conversion rate</w:t>
      </w:r>
    </w:p>
    <w:p w:rsidRPr="00E669DE" w:rsidR="00E669DE" w:rsidP="00DF67A0" w:rsidRDefault="00E669DE" w14:paraId="02B1E350" w14:textId="77777777">
      <w:pPr>
        <w:numPr>
          <w:ilvl w:val="1"/>
          <w:numId w:val="71"/>
        </w:numPr>
      </w:pPr>
      <w:r w:rsidRPr="00E669DE">
        <w:t>Opportunity win rate</w:t>
      </w:r>
    </w:p>
    <w:p w:rsidRPr="00E669DE" w:rsidR="00E669DE" w:rsidP="00DF67A0" w:rsidRDefault="00E669DE" w14:paraId="7D6A1F4B" w14:textId="77777777">
      <w:pPr>
        <w:numPr>
          <w:ilvl w:val="1"/>
          <w:numId w:val="71"/>
        </w:numPr>
      </w:pPr>
      <w:r w:rsidRPr="00E669DE">
        <w:t>Average deal size</w:t>
      </w:r>
    </w:p>
    <w:p w:rsidRPr="00E669DE" w:rsidR="00E669DE" w:rsidP="00DF67A0" w:rsidRDefault="00E669DE" w14:paraId="6B3F7908" w14:textId="77777777">
      <w:pPr>
        <w:numPr>
          <w:ilvl w:val="1"/>
          <w:numId w:val="71"/>
        </w:numPr>
      </w:pPr>
      <w:r w:rsidRPr="00E669DE">
        <w:t>Sales cycle length</w:t>
      </w:r>
    </w:p>
    <w:p w:rsidRPr="00E669DE" w:rsidR="00E669DE" w:rsidP="00DF67A0" w:rsidRDefault="00E669DE" w14:paraId="7D131154" w14:textId="77777777">
      <w:pPr>
        <w:numPr>
          <w:ilvl w:val="0"/>
          <w:numId w:val="71"/>
        </w:numPr>
      </w:pPr>
      <w:r w:rsidRPr="00E669DE">
        <w:rPr>
          <w:b/>
          <w:bCs/>
        </w:rPr>
        <w:t>Reports</w:t>
      </w:r>
    </w:p>
    <w:p w:rsidRPr="00E669DE" w:rsidR="00E669DE" w:rsidP="00DF67A0" w:rsidRDefault="00E669DE" w14:paraId="5F8CB33B" w14:textId="77777777">
      <w:pPr>
        <w:numPr>
          <w:ilvl w:val="1"/>
          <w:numId w:val="71"/>
        </w:numPr>
      </w:pPr>
      <w:r w:rsidRPr="00E669DE">
        <w:t>Pipeline health reports</w:t>
      </w:r>
    </w:p>
    <w:p w:rsidRPr="00E669DE" w:rsidR="00E669DE" w:rsidP="00DF67A0" w:rsidRDefault="00E669DE" w14:paraId="33C4D80B" w14:textId="77777777">
      <w:pPr>
        <w:numPr>
          <w:ilvl w:val="1"/>
          <w:numId w:val="71"/>
        </w:numPr>
      </w:pPr>
      <w:r w:rsidRPr="00E669DE">
        <w:t>Forecast accuracy</w:t>
      </w:r>
    </w:p>
    <w:p w:rsidRPr="00E669DE" w:rsidR="00E669DE" w:rsidP="00DF67A0" w:rsidRDefault="00E669DE" w14:paraId="21A0F045" w14:textId="77777777">
      <w:pPr>
        <w:numPr>
          <w:ilvl w:val="1"/>
          <w:numId w:val="71"/>
        </w:numPr>
      </w:pPr>
      <w:r w:rsidRPr="00E669DE">
        <w:t>Sales rep performance</w:t>
      </w:r>
    </w:p>
    <w:p w:rsidRPr="00E669DE" w:rsidR="00E669DE" w:rsidP="00DF67A0" w:rsidRDefault="00E669DE" w14:paraId="362E4B7A" w14:textId="77777777">
      <w:pPr>
        <w:numPr>
          <w:ilvl w:val="1"/>
          <w:numId w:val="71"/>
        </w:numPr>
      </w:pPr>
      <w:r w:rsidRPr="00E669DE">
        <w:t>Quote-to-close analysis</w:t>
      </w:r>
    </w:p>
    <w:p w:rsidR="009B023C" w:rsidRDefault="009B023C" w14:paraId="42140904" w14:textId="77777777">
      <w:pPr>
        <w:rPr>
          <w:rFonts w:asciiTheme="majorHAnsi" w:hAnsiTheme="majorHAnsi" w:eastAsiaTheme="majorEastAsia" w:cstheme="majorBidi"/>
          <w:color w:val="0F4761" w:themeColor="accent1" w:themeShade="BF"/>
          <w:sz w:val="40"/>
          <w:szCs w:val="40"/>
        </w:rPr>
      </w:pPr>
      <w:r>
        <w:br w:type="page"/>
      </w:r>
    </w:p>
    <w:p w:rsidRPr="009B023C" w:rsidR="009B023C" w:rsidP="009B023C" w:rsidRDefault="00C54C7D" w14:paraId="763F4234" w14:textId="719A8EFA">
      <w:pPr>
        <w:pStyle w:val="Heading1"/>
      </w:pPr>
      <w:r>
        <w:t xml:space="preserve">85.02 </w:t>
      </w:r>
      <w:r w:rsidRPr="009B023C">
        <w:t xml:space="preserve">Prospect to quote </w:t>
      </w:r>
      <w:r>
        <w:t>s</w:t>
      </w:r>
      <w:r w:rsidRPr="009B023C" w:rsidR="009B023C">
        <w:t>toryline design review workshop</w:t>
      </w:r>
    </w:p>
    <w:p w:rsidRPr="009B023C" w:rsidR="009B023C" w:rsidP="009B023C" w:rsidRDefault="009B023C" w14:paraId="4D3F8844" w14:textId="77777777">
      <w:r w:rsidRPr="009B023C">
        <w:t>The Prospect to quote storyline design review workshop is a critical step in validating the proposed solution design for managing the sales process in Dynamics 365. This session focuses on reviewing the “happy path” scenarios from lead to quote, conducting a fit-to-standard review, and identifying any gaps or design decisions.</w:t>
      </w:r>
    </w:p>
    <w:p w:rsidRPr="009B023C" w:rsidR="009B023C" w:rsidP="009B023C" w:rsidRDefault="009B023C" w14:paraId="008A357C" w14:textId="77777777">
      <w:pPr>
        <w:pStyle w:val="Heading2"/>
      </w:pPr>
      <w:r w:rsidRPr="009B023C">
        <w:t>Assumptions</w:t>
      </w:r>
    </w:p>
    <w:p w:rsidRPr="009B023C" w:rsidR="009B023C" w:rsidP="00DF67A0" w:rsidRDefault="009B023C" w14:paraId="51329596" w14:textId="77777777">
      <w:pPr>
        <w:numPr>
          <w:ilvl w:val="0"/>
          <w:numId w:val="15"/>
        </w:numPr>
      </w:pPr>
      <w:r w:rsidRPr="009B023C">
        <w:t>The agreed business scope from the scenario board workshop is finalized.</w:t>
      </w:r>
    </w:p>
    <w:p w:rsidRPr="009B023C" w:rsidR="009B023C" w:rsidP="00DF67A0" w:rsidRDefault="009B023C" w14:paraId="1CA17689" w14:textId="547F51E6">
      <w:pPr>
        <w:numPr>
          <w:ilvl w:val="0"/>
          <w:numId w:val="15"/>
        </w:numPr>
      </w:pPr>
      <w:r>
        <w:t xml:space="preserve">Dynamics 365 is configured for </w:t>
      </w:r>
      <w:del w:author="Nikolai Popov" w:date="2025-07-01T18:12:00Z" w:id="25">
        <w:r w:rsidDel="009B023C">
          <w:delText>the selected</w:delText>
        </w:r>
      </w:del>
      <w:ins w:author="Nikolai Popov" w:date="2025-07-01T18:12:00Z" w:id="26">
        <w:r w:rsidR="3E670D59">
          <w:t>selected</w:t>
        </w:r>
      </w:ins>
      <w:r>
        <w:t xml:space="preserve"> storyline scenarios.</w:t>
      </w:r>
    </w:p>
    <w:p w:rsidRPr="009B023C" w:rsidR="009B023C" w:rsidP="00DF67A0" w:rsidRDefault="009B023C" w14:paraId="794D18F1" w14:textId="77777777">
      <w:pPr>
        <w:numPr>
          <w:ilvl w:val="0"/>
          <w:numId w:val="15"/>
        </w:numPr>
      </w:pPr>
      <w:r w:rsidRPr="009B023C">
        <w:t>The key stakeholders are available and actively contribute to the workshop. The following stakeholders are recommended:</w:t>
      </w:r>
    </w:p>
    <w:p w:rsidRPr="009B023C" w:rsidR="009B023C" w:rsidP="00DF67A0" w:rsidRDefault="009B023C" w14:paraId="1DC2D814" w14:textId="77777777">
      <w:pPr>
        <w:numPr>
          <w:ilvl w:val="1"/>
          <w:numId w:val="15"/>
        </w:numPr>
      </w:pPr>
      <w:r w:rsidRPr="009B023C">
        <w:rPr>
          <w:b/>
          <w:bCs/>
        </w:rPr>
        <w:t>Sales managers and team leads</w:t>
      </w:r>
      <w:r w:rsidRPr="009B023C">
        <w:t xml:space="preserve"> – responsible for validating the sales process and ensuring it aligns with team workflows.</w:t>
      </w:r>
    </w:p>
    <w:p w:rsidRPr="009B023C" w:rsidR="009B023C" w:rsidP="00DF67A0" w:rsidRDefault="009B023C" w14:paraId="56E83AED" w14:textId="77777777">
      <w:pPr>
        <w:numPr>
          <w:ilvl w:val="1"/>
          <w:numId w:val="15"/>
        </w:numPr>
      </w:pPr>
      <w:r w:rsidRPr="009B023C">
        <w:rPr>
          <w:b/>
          <w:bCs/>
        </w:rPr>
        <w:t>Marketing automation specialists</w:t>
      </w:r>
      <w:r w:rsidRPr="009B023C">
        <w:t xml:space="preserve"> – responsible for ensuring lead capture and qualification processes are integrated.</w:t>
      </w:r>
    </w:p>
    <w:p w:rsidRPr="009B023C" w:rsidR="009B023C" w:rsidP="00DF67A0" w:rsidRDefault="009B023C" w14:paraId="262970C3" w14:textId="77777777">
      <w:pPr>
        <w:numPr>
          <w:ilvl w:val="1"/>
          <w:numId w:val="15"/>
        </w:numPr>
      </w:pPr>
      <w:r w:rsidRPr="009B023C">
        <w:rPr>
          <w:b/>
          <w:bCs/>
        </w:rPr>
        <w:t>Sales operations analysts</w:t>
      </w:r>
      <w:r w:rsidRPr="009B023C">
        <w:t xml:space="preserve"> – responsible for reviewing pipeline metrics, quote accuracy, and reporting needs.</w:t>
      </w:r>
    </w:p>
    <w:p w:rsidRPr="009B023C" w:rsidR="009B023C" w:rsidP="00DF67A0" w:rsidRDefault="009B023C" w14:paraId="1ED7BA70" w14:textId="77777777">
      <w:pPr>
        <w:numPr>
          <w:ilvl w:val="1"/>
          <w:numId w:val="15"/>
        </w:numPr>
      </w:pPr>
      <w:r w:rsidRPr="009B023C">
        <w:rPr>
          <w:b/>
          <w:bCs/>
        </w:rPr>
        <w:t>Finance and pricing analysts</w:t>
      </w:r>
      <w:r w:rsidRPr="009B023C">
        <w:t xml:space="preserve"> – responsible for validating pricing logic, discounting rules, and quote approval workflows.</w:t>
      </w:r>
    </w:p>
    <w:p w:rsidRPr="009B023C" w:rsidR="009B023C" w:rsidP="00DF67A0" w:rsidRDefault="009B023C" w14:paraId="55182D1C" w14:textId="77777777">
      <w:pPr>
        <w:numPr>
          <w:ilvl w:val="1"/>
          <w:numId w:val="15"/>
        </w:numPr>
      </w:pPr>
      <w:r w:rsidRPr="009B023C">
        <w:rPr>
          <w:b/>
          <w:bCs/>
        </w:rPr>
        <w:t>IT and CRM solution architects</w:t>
      </w:r>
      <w:r w:rsidRPr="009B023C">
        <w:t xml:space="preserve"> – responsible for reviewing system configuration, integrations, and user experience.</w:t>
      </w:r>
    </w:p>
    <w:p w:rsidRPr="009B023C" w:rsidR="009B023C" w:rsidP="00DF67A0" w:rsidRDefault="009B023C" w14:paraId="1B875D85" w14:textId="77777777">
      <w:pPr>
        <w:numPr>
          <w:ilvl w:val="1"/>
          <w:numId w:val="15"/>
        </w:numPr>
      </w:pPr>
      <w:r w:rsidRPr="009B023C">
        <w:rPr>
          <w:b/>
          <w:bCs/>
        </w:rPr>
        <w:t>Executive sponsors</w:t>
      </w:r>
      <w:r w:rsidRPr="009B023C">
        <w:t xml:space="preserve"> – responsible for strategic alignment and sign-off on the proposed solution.</w:t>
      </w:r>
    </w:p>
    <w:p w:rsidRPr="009B023C" w:rsidR="009B023C" w:rsidP="009B023C" w:rsidRDefault="009B023C" w14:paraId="4365295D" w14:textId="77777777">
      <w:pPr>
        <w:pStyle w:val="Heading2"/>
      </w:pPr>
      <w:r w:rsidRPr="009B023C">
        <w:t>Objectives</w:t>
      </w:r>
    </w:p>
    <w:p w:rsidRPr="009B023C" w:rsidR="009B023C" w:rsidP="00DF67A0" w:rsidRDefault="009B023C" w14:paraId="1AF09F0B" w14:textId="77777777">
      <w:pPr>
        <w:numPr>
          <w:ilvl w:val="0"/>
          <w:numId w:val="11"/>
        </w:numPr>
      </w:pPr>
      <w:r w:rsidRPr="009B023C">
        <w:t xml:space="preserve">Demonstrate Dynamics 365 capabilities for lead-to-quote management. </w:t>
      </w:r>
    </w:p>
    <w:p w:rsidRPr="009B023C" w:rsidR="009B023C" w:rsidP="00DF67A0" w:rsidRDefault="009B023C" w14:paraId="1C121CB3" w14:textId="77777777">
      <w:pPr>
        <w:numPr>
          <w:ilvl w:val="0"/>
          <w:numId w:val="11"/>
        </w:numPr>
      </w:pPr>
      <w:r w:rsidRPr="009B023C">
        <w:t xml:space="preserve">Validate the solution design for sales and quoting scenarios. </w:t>
      </w:r>
    </w:p>
    <w:p w:rsidRPr="009B023C" w:rsidR="009B023C" w:rsidP="00DF67A0" w:rsidRDefault="009B023C" w14:paraId="7DE3BF3D" w14:textId="77777777">
      <w:pPr>
        <w:numPr>
          <w:ilvl w:val="0"/>
          <w:numId w:val="11"/>
        </w:numPr>
      </w:pPr>
      <w:r w:rsidRPr="009B023C">
        <w:t xml:space="preserve">Identify gaps, risks, and decisions. </w:t>
      </w:r>
    </w:p>
    <w:p w:rsidRPr="009B023C" w:rsidR="009B023C" w:rsidP="00DF67A0" w:rsidRDefault="009B023C" w14:paraId="252C7A8D" w14:textId="77777777">
      <w:pPr>
        <w:numPr>
          <w:ilvl w:val="0"/>
          <w:numId w:val="11"/>
        </w:numPr>
      </w:pPr>
      <w:r w:rsidRPr="009B023C">
        <w:t>Define next steps for configuration and testing.</w:t>
      </w:r>
    </w:p>
    <w:p w:rsidRPr="009B023C" w:rsidR="009B023C" w:rsidP="009B023C" w:rsidRDefault="009B023C" w14:paraId="36664293" w14:textId="77777777">
      <w:pPr>
        <w:pStyle w:val="Heading2"/>
      </w:pPr>
      <w:r w:rsidRPr="009B023C">
        <w:t>High-level agenda</w:t>
      </w:r>
    </w:p>
    <w:p w:rsidRPr="009B023C" w:rsidR="009B023C" w:rsidP="00DF67A0" w:rsidRDefault="009B023C" w14:paraId="0C14C298" w14:textId="77777777">
      <w:pPr>
        <w:numPr>
          <w:ilvl w:val="0"/>
          <w:numId w:val="12"/>
        </w:numPr>
      </w:pPr>
      <w:r w:rsidRPr="009B023C">
        <w:t xml:space="preserve">Introduction and objectives </w:t>
      </w:r>
    </w:p>
    <w:p w:rsidRPr="009B023C" w:rsidR="009B023C" w:rsidP="00DF67A0" w:rsidRDefault="009B023C" w14:paraId="1379F5BF" w14:textId="77777777">
      <w:pPr>
        <w:numPr>
          <w:ilvl w:val="0"/>
          <w:numId w:val="12"/>
        </w:numPr>
      </w:pPr>
      <w:r w:rsidRPr="009B023C">
        <w:t xml:space="preserve">Demonstration of storyline scenarios (lead to quote) </w:t>
      </w:r>
    </w:p>
    <w:p w:rsidRPr="009B023C" w:rsidR="009B023C" w:rsidP="00DF67A0" w:rsidRDefault="009B023C" w14:paraId="48D56086" w14:textId="77777777">
      <w:pPr>
        <w:numPr>
          <w:ilvl w:val="0"/>
          <w:numId w:val="12"/>
        </w:numPr>
      </w:pPr>
      <w:r w:rsidRPr="009B023C">
        <w:t xml:space="preserve">Fit-to-standard discussion </w:t>
      </w:r>
    </w:p>
    <w:p w:rsidRPr="009B023C" w:rsidR="009B023C" w:rsidP="00DF67A0" w:rsidRDefault="009B023C" w14:paraId="3CE4E11A" w14:textId="77777777">
      <w:pPr>
        <w:numPr>
          <w:ilvl w:val="0"/>
          <w:numId w:val="12"/>
        </w:numPr>
      </w:pPr>
      <w:r w:rsidRPr="009B023C">
        <w:t xml:space="preserve">Q&amp;A and feedback </w:t>
      </w:r>
    </w:p>
    <w:p w:rsidRPr="009B023C" w:rsidR="009B023C" w:rsidP="00DF67A0" w:rsidRDefault="009B023C" w14:paraId="339C75EB" w14:textId="77777777">
      <w:pPr>
        <w:numPr>
          <w:ilvl w:val="0"/>
          <w:numId w:val="12"/>
        </w:numPr>
      </w:pPr>
      <w:r w:rsidRPr="009B023C">
        <w:t>Wrap-up and next steps</w:t>
      </w:r>
    </w:p>
    <w:p w:rsidRPr="009B023C" w:rsidR="009B023C" w:rsidP="009B023C" w:rsidRDefault="009B023C" w14:paraId="14647930" w14:textId="77777777">
      <w:pPr>
        <w:pStyle w:val="Heading2"/>
      </w:pPr>
      <w:r w:rsidRPr="009B023C">
        <w:t>Key questions</w:t>
      </w:r>
    </w:p>
    <w:p w:rsidRPr="009B023C" w:rsidR="009B023C" w:rsidP="00DF67A0" w:rsidRDefault="009B023C" w14:paraId="6D89DE7B" w14:textId="77777777">
      <w:pPr>
        <w:numPr>
          <w:ilvl w:val="0"/>
          <w:numId w:val="13"/>
        </w:numPr>
      </w:pPr>
      <w:r w:rsidRPr="009B023C">
        <w:t>Does the solution support your lead and opportunity management process effectively?</w:t>
      </w:r>
    </w:p>
    <w:p w:rsidRPr="009B023C" w:rsidR="009B023C" w:rsidP="00DF67A0" w:rsidRDefault="009B023C" w14:paraId="5D290FCA" w14:textId="77777777">
      <w:pPr>
        <w:numPr>
          <w:ilvl w:val="0"/>
          <w:numId w:val="13"/>
        </w:numPr>
      </w:pPr>
      <w:r w:rsidRPr="009B023C">
        <w:t>Are there any gaps in quoting functionality or approval workflows?</w:t>
      </w:r>
    </w:p>
    <w:p w:rsidRPr="009B023C" w:rsidR="009B023C" w:rsidP="00DF67A0" w:rsidRDefault="009B023C" w14:paraId="0B4FA302" w14:textId="77777777">
      <w:pPr>
        <w:numPr>
          <w:ilvl w:val="0"/>
          <w:numId w:val="13"/>
        </w:numPr>
      </w:pPr>
      <w:r w:rsidRPr="009B023C">
        <w:t>How are pricing, discounts, and product configurations handled?</w:t>
      </w:r>
    </w:p>
    <w:p w:rsidRPr="009B023C" w:rsidR="009B023C" w:rsidP="00DF67A0" w:rsidRDefault="009B023C" w14:paraId="092D496A" w14:textId="77777777">
      <w:pPr>
        <w:numPr>
          <w:ilvl w:val="0"/>
          <w:numId w:val="13"/>
        </w:numPr>
      </w:pPr>
      <w:r w:rsidRPr="009B023C">
        <w:t>Are there any concerns with usability, scalability, or compliance?</w:t>
      </w:r>
    </w:p>
    <w:p w:rsidR="009B023C" w:rsidP="00DF67A0" w:rsidRDefault="009B023C" w14:paraId="29661823" w14:textId="77777777">
      <w:pPr>
        <w:numPr>
          <w:ilvl w:val="0"/>
          <w:numId w:val="13"/>
        </w:numPr>
      </w:pPr>
      <w:r w:rsidRPr="009B023C">
        <w:t>What changes are needed to align with your sales strategy?</w:t>
      </w:r>
    </w:p>
    <w:p w:rsidR="009B023C" w:rsidP="009B023C" w:rsidRDefault="009B023C" w14:paraId="15C887AE" w14:textId="77777777"/>
    <w:p w:rsidR="009B023C" w:rsidRDefault="009B023C" w14:paraId="1B44E183" w14:textId="3C8C3176">
      <w:r>
        <w:br w:type="page"/>
      </w:r>
    </w:p>
    <w:p w:rsidRPr="00C54C7D" w:rsidR="00C54C7D" w:rsidP="00C54C7D" w:rsidRDefault="00C54C7D" w14:paraId="78A8AD8B" w14:textId="1BCEFDD4">
      <w:pPr>
        <w:pStyle w:val="Heading1"/>
      </w:pPr>
      <w:r w:rsidRPr="00C54C7D">
        <w:t>85.15</w:t>
      </w:r>
      <w:r>
        <w:t>.001</w:t>
      </w:r>
      <w:r w:rsidRPr="00C54C7D">
        <w:t xml:space="preserve"> Manage Customer Relationships Deep-Dive Discovery Workshop</w:t>
      </w:r>
    </w:p>
    <w:p w:rsidRPr="00B73B30" w:rsidR="00B73B30" w:rsidP="00B73B30" w:rsidRDefault="00B73B30" w14:paraId="7E858C7F" w14:textId="77777777">
      <w:r w:rsidRPr="00B73B30">
        <w:t>The Prospect to quote scenario board discovery workshop is designed to help establish a comprehensive understanding of the lead-to-quote process in Dynamics 365. This workshop supports both B2B and B2C sales models and includes marketing engagement, lead qualification, opportunity management, quote generation, and loyalty program considerations. It also includes ERP-related scenarios such as pricing, inventory availability, fulfillment, and financial integration. The goal is to align stakeholders on the sales process, identify key scenarios, and define the scope for solution design.</w:t>
      </w:r>
    </w:p>
    <w:p w:rsidRPr="00B73B30" w:rsidR="00B73B30" w:rsidP="00B73B30" w:rsidRDefault="00B73B30" w14:paraId="646BE40A" w14:textId="77777777">
      <w:pPr>
        <w:pStyle w:val="Heading2"/>
      </w:pPr>
      <w:r w:rsidRPr="00B73B30">
        <w:t>Assumptions</w:t>
      </w:r>
    </w:p>
    <w:p w:rsidR="00A46848" w:rsidP="00DF67A0" w:rsidRDefault="00A46848" w14:paraId="004044F2" w14:textId="77777777">
      <w:pPr>
        <w:pStyle w:val="ListParagraph"/>
        <w:numPr>
          <w:ilvl w:val="0"/>
          <w:numId w:val="12"/>
        </w:numPr>
      </w:pPr>
      <w:r>
        <w:t>The Manage Customer Relationships process is in scope for the Dynamics 365 implementation.</w:t>
      </w:r>
    </w:p>
    <w:p w:rsidR="00A46848" w:rsidP="00DF67A0" w:rsidRDefault="00A46848" w14:paraId="29A16706" w14:textId="5FE5CD24">
      <w:pPr>
        <w:pStyle w:val="ListParagraph"/>
        <w:numPr>
          <w:ilvl w:val="0"/>
          <w:numId w:val="12"/>
        </w:numPr>
      </w:pPr>
      <w:r>
        <w:t>Current CRM systems, customer engagement strategies, and communication tools are documented and accessible.</w:t>
      </w:r>
    </w:p>
    <w:p w:rsidR="00B73B30" w:rsidP="00DF67A0" w:rsidRDefault="00B73B30" w14:paraId="1A182FDF" w14:textId="5E603DF7">
      <w:pPr>
        <w:pStyle w:val="ListParagraph"/>
        <w:numPr>
          <w:ilvl w:val="0"/>
          <w:numId w:val="12"/>
        </w:numPr>
      </w:pPr>
      <w:r w:rsidRPr="00B73B30">
        <w:t>The Prospect to quote process is in scope for the Dynamics 365 implementation.</w:t>
      </w:r>
    </w:p>
    <w:p w:rsidR="00A46848" w:rsidP="00DF67A0" w:rsidRDefault="00A46848" w14:paraId="1269D58E" w14:textId="77777777">
      <w:pPr>
        <w:pStyle w:val="ListParagraph"/>
        <w:numPr>
          <w:ilvl w:val="0"/>
          <w:numId w:val="12"/>
        </w:numPr>
      </w:pPr>
      <w:r>
        <w:t>Stakeholders from sales, marketing, customer service, and IT are available and actively contribute to the workshop.</w:t>
      </w:r>
    </w:p>
    <w:p w:rsidRPr="00B73B30" w:rsidR="00B73B30" w:rsidRDefault="00B73B30" w14:paraId="2CF1487E" w14:textId="7F9E4E25">
      <w:pPr>
        <w:numPr>
          <w:ilvl w:val="1"/>
          <w:numId w:val="12"/>
        </w:numPr>
        <w:pPrChange w:author="Nikolai Popov" w:date="2025-07-01T18:18:00Z" w:id="27">
          <w:pPr>
            <w:pStyle w:val="ListParagraph"/>
            <w:numPr>
              <w:ilvl w:val="1"/>
              <w:numId w:val="12"/>
            </w:numPr>
            <w:ind w:left="1440" w:hanging="360"/>
          </w:pPr>
        </w:pPrChange>
      </w:pPr>
      <w:r w:rsidRPr="2C909F07">
        <w:rPr>
          <w:b/>
          <w:bCs/>
          <w:rPrChange w:author="Nikolai Popov" w:date="2025-07-01T18:19:00Z" w:id="28">
            <w:rPr/>
          </w:rPrChange>
        </w:rPr>
        <w:t>Marketing managers</w:t>
      </w:r>
      <w:r>
        <w:t xml:space="preserve"> – responsible for lead generation, campaign management, and marketing automation.</w:t>
      </w:r>
    </w:p>
    <w:p w:rsidRPr="00B73B30" w:rsidR="00B73B30" w:rsidRDefault="00B73B30" w14:paraId="3F76D261" w14:textId="666BD5A4">
      <w:pPr>
        <w:numPr>
          <w:ilvl w:val="1"/>
          <w:numId w:val="12"/>
        </w:numPr>
        <w:pPrChange w:author="Nikolai Popov" w:date="2025-07-01T18:18:00Z" w:id="29">
          <w:pPr>
            <w:pStyle w:val="ListParagraph"/>
            <w:numPr>
              <w:ilvl w:val="1"/>
              <w:numId w:val="12"/>
            </w:numPr>
            <w:ind w:left="1440" w:hanging="360"/>
          </w:pPr>
        </w:pPrChange>
      </w:pPr>
      <w:r w:rsidRPr="2C909F07">
        <w:rPr>
          <w:b/>
          <w:bCs/>
          <w:rPrChange w:author="Nikolai Popov" w:date="2025-07-01T18:19:00Z" w:id="30">
            <w:rPr/>
          </w:rPrChange>
        </w:rPr>
        <w:t>Sales development representatives (SDRs)</w:t>
      </w:r>
      <w:r>
        <w:t xml:space="preserve"> – responsible for qualifying leads and converting them into opportunities.</w:t>
      </w:r>
    </w:p>
    <w:p w:rsidRPr="00B73B30" w:rsidR="00B73B30" w:rsidRDefault="00B73B30" w14:paraId="4C71AD74" w14:textId="075A6D4A">
      <w:pPr>
        <w:numPr>
          <w:ilvl w:val="1"/>
          <w:numId w:val="12"/>
        </w:numPr>
        <w:pPrChange w:author="Nikolai Popov" w:date="2025-07-01T18:18:00Z" w:id="31">
          <w:pPr>
            <w:pStyle w:val="ListParagraph"/>
            <w:numPr>
              <w:ilvl w:val="1"/>
              <w:numId w:val="12"/>
            </w:numPr>
            <w:ind w:left="1440" w:hanging="360"/>
          </w:pPr>
        </w:pPrChange>
      </w:pPr>
      <w:r w:rsidRPr="2C909F07">
        <w:rPr>
          <w:b/>
          <w:bCs/>
          <w:rPrChange w:author="Nikolai Popov" w:date="2025-07-01T18:19:00Z" w:id="32">
            <w:rPr/>
          </w:rPrChange>
        </w:rPr>
        <w:t>Account executives / sales reps</w:t>
      </w:r>
      <w:r>
        <w:t xml:space="preserve"> – responsible for managing opportunities and generating quotes.</w:t>
      </w:r>
    </w:p>
    <w:p w:rsidRPr="00B73B30" w:rsidR="00B73B30" w:rsidRDefault="00B73B30" w14:paraId="4018094B" w14:textId="7900513D">
      <w:pPr>
        <w:numPr>
          <w:ilvl w:val="1"/>
          <w:numId w:val="12"/>
        </w:numPr>
        <w:pPrChange w:author="Nikolai Popov" w:date="2025-07-01T18:18:00Z" w:id="33">
          <w:pPr>
            <w:pStyle w:val="ListParagraph"/>
            <w:numPr>
              <w:ilvl w:val="1"/>
              <w:numId w:val="12"/>
            </w:numPr>
            <w:ind w:left="1440" w:hanging="360"/>
          </w:pPr>
        </w:pPrChange>
      </w:pPr>
      <w:r w:rsidRPr="2C909F07">
        <w:rPr>
          <w:b/>
          <w:bCs/>
          <w:rPrChange w:author="Nikolai Popov" w:date="2025-07-01T18:19:00Z" w:id="34">
            <w:rPr/>
          </w:rPrChange>
        </w:rPr>
        <w:t>Sales operations managers</w:t>
      </w:r>
      <w:r>
        <w:t xml:space="preserve"> – responsible for sales process governance, pipeline visibility, and CRM data quality.</w:t>
      </w:r>
    </w:p>
    <w:p w:rsidRPr="00B73B30" w:rsidR="00B73B30" w:rsidRDefault="00B73B30" w14:paraId="75294707" w14:textId="54EDAB20">
      <w:pPr>
        <w:numPr>
          <w:ilvl w:val="1"/>
          <w:numId w:val="12"/>
        </w:numPr>
        <w:pPrChange w:author="Nikolai Popov" w:date="2025-07-01T18:18:00Z" w:id="35">
          <w:pPr>
            <w:pStyle w:val="ListParagraph"/>
            <w:numPr>
              <w:ilvl w:val="1"/>
              <w:numId w:val="12"/>
            </w:numPr>
            <w:ind w:left="1440" w:hanging="360"/>
          </w:pPr>
        </w:pPrChange>
      </w:pPr>
      <w:r w:rsidRPr="2C909F07">
        <w:rPr>
          <w:b/>
          <w:bCs/>
          <w:rPrChange w:author="Nikolai Popov" w:date="2025-07-01T18:19:00Z" w:id="36">
            <w:rPr/>
          </w:rPrChange>
        </w:rPr>
        <w:t>Pricing and product managers</w:t>
      </w:r>
      <w:r>
        <w:t xml:space="preserve"> – responsible for managing product catalogs, pricing rules, and discount structures.</w:t>
      </w:r>
    </w:p>
    <w:p w:rsidRPr="00B73B30" w:rsidR="00B73B30" w:rsidRDefault="00B73B30" w14:paraId="4B96CE01" w14:textId="74DB70AA">
      <w:pPr>
        <w:numPr>
          <w:ilvl w:val="1"/>
          <w:numId w:val="12"/>
        </w:numPr>
        <w:pPrChange w:author="Nikolai Popov" w:date="2025-07-01T18:18:00Z" w:id="37">
          <w:pPr>
            <w:pStyle w:val="ListParagraph"/>
            <w:numPr>
              <w:ilvl w:val="1"/>
              <w:numId w:val="12"/>
            </w:numPr>
            <w:ind w:left="1440" w:hanging="360"/>
          </w:pPr>
        </w:pPrChange>
      </w:pPr>
      <w:r w:rsidRPr="2C909F07">
        <w:rPr>
          <w:b/>
          <w:bCs/>
          <w:rPrChange w:author="Nikolai Popov" w:date="2025-07-01T18:19:00Z" w:id="38">
            <w:rPr/>
          </w:rPrChange>
        </w:rPr>
        <w:t>Finance representatives</w:t>
      </w:r>
      <w:r>
        <w:t xml:space="preserve"> – responsible for reviewing quote terms, pricing compliance, and margin analysis.</w:t>
      </w:r>
    </w:p>
    <w:p w:rsidRPr="00B73B30" w:rsidR="00B73B30" w:rsidRDefault="00B73B30" w14:paraId="7369DCF1" w14:textId="14026F80">
      <w:pPr>
        <w:numPr>
          <w:ilvl w:val="1"/>
          <w:numId w:val="12"/>
        </w:numPr>
        <w:pPrChange w:author="Nikolai Popov" w:date="2025-07-01T18:18:00Z" w:id="39">
          <w:pPr>
            <w:pStyle w:val="ListParagraph"/>
            <w:numPr>
              <w:ilvl w:val="1"/>
              <w:numId w:val="12"/>
            </w:numPr>
            <w:ind w:left="1440" w:hanging="360"/>
          </w:pPr>
        </w:pPrChange>
      </w:pPr>
      <w:r w:rsidRPr="2C909F07">
        <w:rPr>
          <w:b/>
          <w:bCs/>
          <w:rPrChange w:author="Nikolai Popov" w:date="2025-07-01T18:19:00Z" w:id="40">
            <w:rPr/>
          </w:rPrChange>
        </w:rPr>
        <w:t>IT and CRM administrators</w:t>
      </w:r>
      <w:r>
        <w:t xml:space="preserve"> – responsible for implementing and maintaining Dynamics 365 Sales and related systems.</w:t>
      </w:r>
    </w:p>
    <w:p w:rsidRPr="00B73B30" w:rsidR="00B73B30" w:rsidRDefault="00B73B30" w14:paraId="3F4E0EEC" w14:textId="7D37D0D3">
      <w:pPr>
        <w:numPr>
          <w:ilvl w:val="1"/>
          <w:numId w:val="12"/>
        </w:numPr>
        <w:pPrChange w:author="Nikolai Popov" w:date="2025-07-01T18:18:00Z" w:id="41">
          <w:pPr>
            <w:pStyle w:val="ListParagraph"/>
            <w:numPr>
              <w:ilvl w:val="1"/>
              <w:numId w:val="12"/>
            </w:numPr>
            <w:ind w:left="1440" w:hanging="360"/>
          </w:pPr>
        </w:pPrChange>
      </w:pPr>
      <w:r w:rsidRPr="2C909F07">
        <w:rPr>
          <w:b/>
          <w:bCs/>
          <w:rPrChange w:author="Nikolai Popov" w:date="2025-07-01T18:19:00Z" w:id="42">
            <w:rPr/>
          </w:rPrChange>
        </w:rPr>
        <w:t>Customer success or onboarding leads</w:t>
      </w:r>
      <w:r>
        <w:t xml:space="preserve"> – responsible for ensuring smooth handoff from sales to delivery.</w:t>
      </w:r>
    </w:p>
    <w:p w:rsidR="00B73B30" w:rsidP="00DF67A0" w:rsidRDefault="00B73B30" w14:paraId="309F59DD" w14:textId="1ACF8F6C">
      <w:pPr>
        <w:pStyle w:val="ListParagraph"/>
        <w:numPr>
          <w:ilvl w:val="1"/>
          <w:numId w:val="12"/>
        </w:numPr>
      </w:pPr>
      <w:r w:rsidRPr="2C909F07">
        <w:rPr>
          <w:rFonts w:eastAsiaTheme="minorEastAsia"/>
          <w:b/>
          <w:bCs/>
          <w:rPrChange w:author="Nikolai Popov" w:date="2025-07-01T18:20:00Z" w:id="43">
            <w:rPr/>
          </w:rPrChange>
        </w:rPr>
        <w:t>Executive sales leadership</w:t>
      </w:r>
      <w:r w:rsidRPr="2C909F07">
        <w:rPr>
          <w:rFonts w:eastAsiaTheme="minorEastAsia"/>
          <w:rPrChange w:author="Nikolai Popov" w:date="2025-07-01T18:19:00Z" w:id="44">
            <w:rPr/>
          </w:rPrChange>
        </w:rPr>
        <w:t xml:space="preserve"> – responsible for sales strategy, forecasting, and performance oversight</w:t>
      </w:r>
      <w:r>
        <w:t>.</w:t>
      </w:r>
    </w:p>
    <w:p w:rsidR="00A46848" w:rsidP="00A46848" w:rsidRDefault="00A46848" w14:paraId="4E3548D8" w14:textId="77777777">
      <w:pPr>
        <w:pStyle w:val="Heading2"/>
      </w:pPr>
      <w:r>
        <w:t>Objectives</w:t>
      </w:r>
    </w:p>
    <w:p w:rsidR="00A46848" w:rsidP="2C909F07" w:rsidRDefault="00A46848" w14:paraId="16376DF4" w14:textId="77777777">
      <w:pPr>
        <w:pStyle w:val="ListParagraph"/>
        <w:numPr>
          <w:ilvl w:val="0"/>
          <w:numId w:val="12"/>
        </w:numPr>
      </w:pPr>
      <w:r>
        <w:t>Define detailed requirements and design for customer relationship management.</w:t>
      </w:r>
    </w:p>
    <w:p w:rsidR="00A46848" w:rsidP="2C909F07" w:rsidRDefault="00A46848" w14:paraId="7B58B25C" w14:textId="77777777">
      <w:pPr>
        <w:pStyle w:val="ListParagraph"/>
        <w:numPr>
          <w:ilvl w:val="0"/>
          <w:numId w:val="12"/>
        </w:numPr>
      </w:pPr>
      <w:r>
        <w:t>Identify gaps and areas for improvement in current customer engagement and tracking.</w:t>
      </w:r>
    </w:p>
    <w:p w:rsidR="00A46848" w:rsidP="2C909F07" w:rsidRDefault="00A46848" w14:paraId="6D3877AF" w14:textId="01497D4D">
      <w:pPr>
        <w:pStyle w:val="ListParagraph"/>
        <w:numPr>
          <w:ilvl w:val="0"/>
          <w:numId w:val="12"/>
        </w:numPr>
      </w:pPr>
      <w:r>
        <w:t>Plan data migration and integration with CRM and support systems.</w:t>
      </w:r>
    </w:p>
    <w:p w:rsidR="00A46848" w:rsidP="00A46848" w:rsidRDefault="00A46848" w14:paraId="2A546006" w14:textId="77777777">
      <w:pPr>
        <w:pStyle w:val="Heading2"/>
      </w:pPr>
      <w:r>
        <w:t>High-Level Agenda</w:t>
      </w:r>
    </w:p>
    <w:p w:rsidR="00A46848" w:rsidP="2C909F07" w:rsidRDefault="00A46848" w14:paraId="2E740BF3" w14:textId="77777777">
      <w:pPr>
        <w:pStyle w:val="ListParagraph"/>
        <w:numPr>
          <w:ilvl w:val="0"/>
          <w:numId w:val="12"/>
        </w:numPr>
      </w:pPr>
      <w:r>
        <w:t>Introduction and objectives</w:t>
      </w:r>
    </w:p>
    <w:p w:rsidR="00A46848" w:rsidP="2C909F07" w:rsidRDefault="00A46848" w14:paraId="6CAFC324" w14:textId="77777777">
      <w:pPr>
        <w:pStyle w:val="ListParagraph"/>
        <w:numPr>
          <w:ilvl w:val="0"/>
          <w:numId w:val="12"/>
        </w:numPr>
      </w:pPr>
      <w:r>
        <w:t>Review of current customer relationship management practices</w:t>
      </w:r>
    </w:p>
    <w:p w:rsidR="00A46848" w:rsidP="2C909F07" w:rsidRDefault="00A46848" w14:paraId="785E8368" w14:textId="77777777">
      <w:pPr>
        <w:pStyle w:val="ListParagraph"/>
        <w:numPr>
          <w:ilvl w:val="0"/>
          <w:numId w:val="12"/>
        </w:numPr>
      </w:pPr>
      <w:r>
        <w:t>Customer segmentation and engagement strategies</w:t>
      </w:r>
    </w:p>
    <w:p w:rsidR="00A46848" w:rsidP="2C909F07" w:rsidRDefault="00A46848" w14:paraId="20E7B0EB" w14:textId="77777777">
      <w:pPr>
        <w:pStyle w:val="ListParagraph"/>
        <w:numPr>
          <w:ilvl w:val="0"/>
          <w:numId w:val="12"/>
        </w:numPr>
      </w:pPr>
      <w:r>
        <w:t>Account and communication management</w:t>
      </w:r>
    </w:p>
    <w:p w:rsidR="00A46848" w:rsidP="2C909F07" w:rsidRDefault="00A46848" w14:paraId="10037E5B" w14:textId="77777777">
      <w:pPr>
        <w:pStyle w:val="ListParagraph"/>
        <w:numPr>
          <w:ilvl w:val="0"/>
          <w:numId w:val="12"/>
        </w:numPr>
      </w:pPr>
      <w:r>
        <w:t>Satisfaction measurement and feedback loops</w:t>
      </w:r>
    </w:p>
    <w:p w:rsidR="00A46848" w:rsidP="2C909F07" w:rsidRDefault="00A46848" w14:paraId="1BBB2331" w14:textId="77777777">
      <w:pPr>
        <w:pStyle w:val="ListParagraph"/>
        <w:numPr>
          <w:ilvl w:val="0"/>
          <w:numId w:val="12"/>
        </w:numPr>
      </w:pPr>
      <w:r>
        <w:t>CRM and support system integration</w:t>
      </w:r>
    </w:p>
    <w:p w:rsidR="00A46848" w:rsidP="2C909F07" w:rsidRDefault="00A46848" w14:paraId="01F48BF1" w14:textId="1AFDF560">
      <w:pPr>
        <w:pStyle w:val="ListParagraph"/>
        <w:numPr>
          <w:ilvl w:val="0"/>
          <w:numId w:val="12"/>
        </w:numPr>
      </w:pPr>
      <w:r>
        <w:t>Wrap-up and next steps</w:t>
      </w:r>
    </w:p>
    <w:p w:rsidRPr="00B73B30" w:rsidR="00B73B30" w:rsidP="00B73B30" w:rsidRDefault="00B73B30" w14:paraId="6C473CDD" w14:textId="77777777">
      <w:pPr>
        <w:pStyle w:val="Heading2"/>
      </w:pPr>
      <w:commentRangeStart w:id="45"/>
      <w:r>
        <w:t>Key Questions</w:t>
      </w:r>
      <w:commentRangeEnd w:id="45"/>
      <w:r w:rsidRPr="00B73B30">
        <w:rPr>
          <w:rStyle w:val="CommentReference"/>
          <w:sz w:val="32"/>
          <w:szCs w:val="32"/>
        </w:rPr>
        <w:commentReference w:id="45"/>
      </w:r>
    </w:p>
    <w:p w:rsidRPr="00B73B30" w:rsidR="00B73B30" w:rsidP="00DF67A0" w:rsidRDefault="00B73B30" w14:paraId="03F6D25D" w14:textId="77777777">
      <w:pPr>
        <w:pStyle w:val="ListParagraph"/>
        <w:numPr>
          <w:ilvl w:val="0"/>
          <w:numId w:val="17"/>
        </w:numPr>
        <w:rPr>
          <w:b/>
          <w:bCs/>
        </w:rPr>
      </w:pPr>
      <w:commentRangeStart w:id="46"/>
      <w:commentRangeStart w:id="47"/>
      <w:r w:rsidRPr="2C909F07">
        <w:rPr>
          <w:b/>
          <w:bCs/>
        </w:rPr>
        <w:t>Lead and Opportunity Management</w:t>
      </w:r>
    </w:p>
    <w:p w:rsidRPr="00B73B30" w:rsidR="00B73B30" w:rsidP="00DF67A0" w:rsidRDefault="00B73B30" w14:paraId="2EF0F8CD" w14:textId="37142626">
      <w:pPr>
        <w:pStyle w:val="ListParagraph"/>
        <w:numPr>
          <w:ilvl w:val="1"/>
          <w:numId w:val="12"/>
        </w:numPr>
      </w:pPr>
      <w:r w:rsidRPr="00B73B30">
        <w:t>How are leads generated (e.g., campaigns, referrals, web forms)?</w:t>
      </w:r>
    </w:p>
    <w:p w:rsidRPr="00B73B30" w:rsidR="00B73B30" w:rsidP="00DF67A0" w:rsidRDefault="00B73B30" w14:paraId="6D85A118" w14:textId="061FA4A5">
      <w:pPr>
        <w:pStyle w:val="ListParagraph"/>
        <w:numPr>
          <w:ilvl w:val="1"/>
          <w:numId w:val="12"/>
        </w:numPr>
      </w:pPr>
      <w:r w:rsidRPr="00B73B30">
        <w:t>How are leads qualified and converted to opportunities?</w:t>
      </w:r>
    </w:p>
    <w:p w:rsidRPr="00B73B30" w:rsidR="00B73B30" w:rsidP="00DF67A0" w:rsidRDefault="00B73B30" w14:paraId="3A8200A4" w14:textId="23EB7ADD">
      <w:pPr>
        <w:pStyle w:val="ListParagraph"/>
        <w:numPr>
          <w:ilvl w:val="1"/>
          <w:numId w:val="12"/>
        </w:numPr>
      </w:pPr>
      <w:r w:rsidRPr="00B73B30">
        <w:t>What criteria are used to score and prioritize leads?</w:t>
      </w:r>
    </w:p>
    <w:p w:rsidRPr="00B73B30" w:rsidR="00B73B30" w:rsidP="00DF67A0" w:rsidRDefault="00B73B30" w14:paraId="285F7536" w14:textId="371E2477">
      <w:pPr>
        <w:pStyle w:val="ListParagraph"/>
        <w:numPr>
          <w:ilvl w:val="1"/>
          <w:numId w:val="12"/>
        </w:numPr>
      </w:pPr>
      <w:r>
        <w:t>How are opportunities tracked and managed through the pipeline?</w:t>
      </w:r>
      <w:commentRangeEnd w:id="46"/>
      <w:r w:rsidRPr="00B73B30">
        <w:rPr>
          <w:rStyle w:val="CommentReference"/>
          <w:sz w:val="24"/>
          <w:szCs w:val="24"/>
        </w:rPr>
        <w:commentReference w:id="46"/>
      </w:r>
      <w:commentRangeEnd w:id="47"/>
      <w:r>
        <w:rPr>
          <w:rStyle w:val="CommentReference"/>
        </w:rPr>
        <w:commentReference w:id="47"/>
      </w:r>
    </w:p>
    <w:p w:rsidRPr="00B73B30" w:rsidR="00B73B30" w:rsidP="00DF67A0" w:rsidRDefault="00B73B30" w14:paraId="71206617" w14:textId="77777777">
      <w:pPr>
        <w:pStyle w:val="ListParagraph"/>
        <w:numPr>
          <w:ilvl w:val="0"/>
          <w:numId w:val="17"/>
        </w:numPr>
        <w:rPr>
          <w:b/>
          <w:bCs/>
        </w:rPr>
      </w:pPr>
      <w:commentRangeStart w:id="48"/>
      <w:commentRangeStart w:id="49"/>
      <w:r w:rsidRPr="2C909F07">
        <w:rPr>
          <w:b/>
          <w:bCs/>
        </w:rPr>
        <w:t>Quoting Process</w:t>
      </w:r>
    </w:p>
    <w:p w:rsidRPr="00B73B30" w:rsidR="00B73B30" w:rsidP="00DF67A0" w:rsidRDefault="00B73B30" w14:paraId="02F97985" w14:textId="70008C81">
      <w:pPr>
        <w:pStyle w:val="ListParagraph"/>
        <w:numPr>
          <w:ilvl w:val="1"/>
          <w:numId w:val="12"/>
        </w:numPr>
      </w:pPr>
      <w:r w:rsidRPr="00B73B30">
        <w:t>How are quotes created and approved?</w:t>
      </w:r>
    </w:p>
    <w:p w:rsidRPr="00B73B30" w:rsidR="00B73B30" w:rsidP="00DF67A0" w:rsidRDefault="00B73B30" w14:paraId="37B78BDA" w14:textId="4EE33655">
      <w:pPr>
        <w:pStyle w:val="ListParagraph"/>
        <w:numPr>
          <w:ilvl w:val="1"/>
          <w:numId w:val="12"/>
        </w:numPr>
      </w:pPr>
      <w:r w:rsidRPr="00B73B30">
        <w:t>What pricing models are used (standard, tiered, negotiated)?</w:t>
      </w:r>
    </w:p>
    <w:p w:rsidRPr="00B73B30" w:rsidR="00B73B30" w:rsidP="00DF67A0" w:rsidRDefault="00B73B30" w14:paraId="177D0E4E" w14:textId="438F6FD2">
      <w:pPr>
        <w:pStyle w:val="ListParagraph"/>
        <w:numPr>
          <w:ilvl w:val="1"/>
          <w:numId w:val="12"/>
        </w:numPr>
      </w:pPr>
      <w:r w:rsidRPr="00B73B30">
        <w:t>How are discounts, promotions, and approvals handled?</w:t>
      </w:r>
    </w:p>
    <w:p w:rsidRPr="00B73B30" w:rsidR="00B73B30" w:rsidP="00DF67A0" w:rsidRDefault="00B73B30" w14:paraId="339A843A" w14:textId="32CE6441">
      <w:pPr>
        <w:pStyle w:val="ListParagraph"/>
        <w:numPr>
          <w:ilvl w:val="1"/>
          <w:numId w:val="12"/>
        </w:numPr>
      </w:pPr>
      <w:r>
        <w:t>How are quotes shared with customers (e.g., PDF, portal, email)?</w:t>
      </w:r>
      <w:commentRangeEnd w:id="48"/>
      <w:r w:rsidRPr="00B73B30">
        <w:rPr>
          <w:rStyle w:val="CommentReference"/>
          <w:sz w:val="24"/>
          <w:szCs w:val="24"/>
        </w:rPr>
        <w:commentReference w:id="48"/>
      </w:r>
      <w:commentRangeEnd w:id="49"/>
      <w:r>
        <w:rPr>
          <w:rStyle w:val="CommentReference"/>
        </w:rPr>
        <w:commentReference w:id="49"/>
      </w:r>
    </w:p>
    <w:p w:rsidRPr="00B73B30" w:rsidR="00B73B30" w:rsidP="00DF67A0" w:rsidRDefault="00B73B30" w14:paraId="49CF8042" w14:textId="77777777">
      <w:pPr>
        <w:pStyle w:val="ListParagraph"/>
        <w:numPr>
          <w:ilvl w:val="0"/>
          <w:numId w:val="17"/>
        </w:numPr>
        <w:rPr>
          <w:b/>
          <w:bCs/>
        </w:rPr>
      </w:pPr>
      <w:commentRangeStart w:id="50"/>
      <w:commentRangeStart w:id="51"/>
      <w:r w:rsidRPr="2C909F07">
        <w:rPr>
          <w:b/>
          <w:bCs/>
        </w:rPr>
        <w:t>Sales Team Collaboration</w:t>
      </w:r>
    </w:p>
    <w:p w:rsidRPr="00B73B30" w:rsidR="00B73B30" w:rsidP="00DF67A0" w:rsidRDefault="00B73B30" w14:paraId="38783FFD" w14:textId="6107A5FA">
      <w:pPr>
        <w:pStyle w:val="ListParagraph"/>
        <w:numPr>
          <w:ilvl w:val="1"/>
          <w:numId w:val="12"/>
        </w:numPr>
      </w:pPr>
      <w:r w:rsidRPr="00B73B30">
        <w:t>How do sales reps collaborate on opportunities?</w:t>
      </w:r>
    </w:p>
    <w:p w:rsidRPr="00B73B30" w:rsidR="00B73B30" w:rsidP="00DF67A0" w:rsidRDefault="00B73B30" w14:paraId="783BA8D8" w14:textId="4526275B">
      <w:pPr>
        <w:pStyle w:val="ListParagraph"/>
        <w:numPr>
          <w:ilvl w:val="1"/>
          <w:numId w:val="12"/>
        </w:numPr>
      </w:pPr>
      <w:r w:rsidRPr="00B73B30">
        <w:t>How are handoffs managed between marketing and sales?</w:t>
      </w:r>
    </w:p>
    <w:p w:rsidRPr="00B73B30" w:rsidR="00B73B30" w:rsidP="00DF67A0" w:rsidRDefault="00B73B30" w14:paraId="23C961CE" w14:textId="47203541">
      <w:pPr>
        <w:pStyle w:val="ListParagraph"/>
        <w:numPr>
          <w:ilvl w:val="1"/>
          <w:numId w:val="12"/>
        </w:numPr>
      </w:pPr>
      <w:r>
        <w:t>What tools are used for activity tracking and communication?</w:t>
      </w:r>
      <w:commentRangeEnd w:id="50"/>
      <w:r w:rsidRPr="00B73B30">
        <w:rPr>
          <w:rStyle w:val="CommentReference"/>
          <w:sz w:val="24"/>
          <w:szCs w:val="24"/>
        </w:rPr>
        <w:commentReference w:id="50"/>
      </w:r>
      <w:commentRangeEnd w:id="51"/>
      <w:r>
        <w:rPr>
          <w:rStyle w:val="CommentReference"/>
        </w:rPr>
        <w:commentReference w:id="51"/>
      </w:r>
    </w:p>
    <w:p w:rsidRPr="00B73B30" w:rsidR="00B73B30" w:rsidP="00DF67A0" w:rsidRDefault="00B73B30" w14:paraId="7FB9CEB5" w14:textId="77777777">
      <w:pPr>
        <w:pStyle w:val="ListParagraph"/>
        <w:numPr>
          <w:ilvl w:val="0"/>
          <w:numId w:val="17"/>
        </w:numPr>
        <w:rPr>
          <w:b/>
          <w:bCs/>
        </w:rPr>
      </w:pPr>
      <w:r w:rsidRPr="00B73B30">
        <w:rPr>
          <w:b/>
          <w:bCs/>
        </w:rPr>
        <w:t>Loyalty Programs</w:t>
      </w:r>
    </w:p>
    <w:p w:rsidRPr="00B73B30" w:rsidR="00B73B30" w:rsidP="00DF67A0" w:rsidRDefault="00B73B30" w14:paraId="163C02C6" w14:textId="2A1E1818">
      <w:pPr>
        <w:pStyle w:val="ListParagraph"/>
        <w:numPr>
          <w:ilvl w:val="1"/>
          <w:numId w:val="12"/>
        </w:numPr>
      </w:pPr>
      <w:r w:rsidRPr="00B73B30">
        <w:t>Do you offer loyalty or rewards programs to customers?</w:t>
      </w:r>
    </w:p>
    <w:p w:rsidRPr="00B73B30" w:rsidR="00B73B30" w:rsidP="00DF67A0" w:rsidRDefault="00B73B30" w14:paraId="174313B7" w14:textId="675FC479">
      <w:pPr>
        <w:pStyle w:val="ListParagraph"/>
        <w:numPr>
          <w:ilvl w:val="1"/>
          <w:numId w:val="12"/>
        </w:numPr>
      </w:pPr>
      <w:r w:rsidRPr="00B73B30">
        <w:t>How are loyalty points or rewards calculated and tracked?</w:t>
      </w:r>
    </w:p>
    <w:p w:rsidRPr="00B73B30" w:rsidR="00B73B30" w:rsidP="00DF67A0" w:rsidRDefault="00B73B30" w14:paraId="03580649" w14:textId="526E275E">
      <w:pPr>
        <w:pStyle w:val="ListParagraph"/>
        <w:numPr>
          <w:ilvl w:val="1"/>
          <w:numId w:val="12"/>
        </w:numPr>
      </w:pPr>
      <w:r w:rsidRPr="00B73B30">
        <w:t>How are loyalty benefits applied to quotes or pricing?</w:t>
      </w:r>
    </w:p>
    <w:p w:rsidRPr="00B73B30" w:rsidR="00B73B30" w:rsidP="00DF67A0" w:rsidRDefault="00B73B30" w14:paraId="62F5D7D6" w14:textId="7BEEFF0D">
      <w:pPr>
        <w:pStyle w:val="ListParagraph"/>
        <w:numPr>
          <w:ilvl w:val="1"/>
          <w:numId w:val="12"/>
        </w:numPr>
      </w:pPr>
      <w:r w:rsidRPr="00B73B30">
        <w:t>How do loyalty programs integrate with customer profiles and sales history?</w:t>
      </w:r>
    </w:p>
    <w:p w:rsidRPr="00B73B30" w:rsidR="00B73B30" w:rsidP="00DF67A0" w:rsidRDefault="00B73B30" w14:paraId="0C662B3A" w14:textId="77777777">
      <w:pPr>
        <w:pStyle w:val="ListParagraph"/>
        <w:numPr>
          <w:ilvl w:val="0"/>
          <w:numId w:val="17"/>
        </w:numPr>
        <w:rPr>
          <w:b/>
          <w:bCs/>
        </w:rPr>
      </w:pPr>
      <w:r w:rsidRPr="00B73B30">
        <w:rPr>
          <w:b/>
          <w:bCs/>
        </w:rPr>
        <w:t>ERP Integration and Operational Scenarios</w:t>
      </w:r>
    </w:p>
    <w:p w:rsidRPr="00B73B30" w:rsidR="00B73B30" w:rsidP="00DF67A0" w:rsidRDefault="00B73B30" w14:paraId="4694F48F" w14:textId="698E6B71">
      <w:pPr>
        <w:pStyle w:val="ListParagraph"/>
        <w:numPr>
          <w:ilvl w:val="1"/>
          <w:numId w:val="12"/>
        </w:numPr>
      </w:pPr>
      <w:r w:rsidRPr="00B73B30">
        <w:t>How is product pricing maintained and synchronized with ERP?</w:t>
      </w:r>
    </w:p>
    <w:p w:rsidRPr="00B73B30" w:rsidR="00B73B30" w:rsidP="00DF67A0" w:rsidRDefault="00B73B30" w14:paraId="5B76FD65" w14:textId="5C55D112">
      <w:pPr>
        <w:pStyle w:val="ListParagraph"/>
        <w:numPr>
          <w:ilvl w:val="1"/>
          <w:numId w:val="12"/>
        </w:numPr>
      </w:pPr>
      <w:r w:rsidRPr="00B73B30">
        <w:t>How is inventory availability checked during the quoting process?</w:t>
      </w:r>
    </w:p>
    <w:p w:rsidRPr="00B73B30" w:rsidR="00B73B30" w:rsidP="00DF67A0" w:rsidRDefault="00B73B30" w14:paraId="7EE3F7A9" w14:textId="0640C9DB">
      <w:pPr>
        <w:pStyle w:val="ListParagraph"/>
        <w:numPr>
          <w:ilvl w:val="1"/>
          <w:numId w:val="12"/>
        </w:numPr>
      </w:pPr>
      <w:r w:rsidRPr="00B73B30">
        <w:t>Are there fulfillment constraints that need to be considered when quoting?</w:t>
      </w:r>
    </w:p>
    <w:p w:rsidRPr="00B73B30" w:rsidR="00B73B30" w:rsidP="00DF67A0" w:rsidRDefault="00B73B30" w14:paraId="0AA104C9" w14:textId="4112061F">
      <w:pPr>
        <w:pStyle w:val="ListParagraph"/>
        <w:numPr>
          <w:ilvl w:val="1"/>
          <w:numId w:val="12"/>
        </w:numPr>
      </w:pPr>
      <w:r w:rsidRPr="00B73B30">
        <w:t>How are quotes converted into sales orders in the ERP system?</w:t>
      </w:r>
    </w:p>
    <w:p w:rsidRPr="00B73B30" w:rsidR="00B73B30" w:rsidP="00DF67A0" w:rsidRDefault="00B73B30" w14:paraId="5E414632" w14:textId="79BF35B1">
      <w:pPr>
        <w:pStyle w:val="ListParagraph"/>
        <w:numPr>
          <w:ilvl w:val="1"/>
          <w:numId w:val="12"/>
        </w:numPr>
      </w:pPr>
      <w:r w:rsidRPr="00B73B30">
        <w:t>How is financial data (e.g., taxes, margins, credit limits) validated during quoting?</w:t>
      </w:r>
    </w:p>
    <w:p w:rsidRPr="00B73B30" w:rsidR="00B73B30" w:rsidP="00DF67A0" w:rsidRDefault="00B73B30" w14:paraId="092EC854" w14:textId="77777777">
      <w:pPr>
        <w:pStyle w:val="ListParagraph"/>
        <w:numPr>
          <w:ilvl w:val="0"/>
          <w:numId w:val="17"/>
        </w:numPr>
        <w:rPr>
          <w:b/>
          <w:bCs/>
        </w:rPr>
      </w:pPr>
      <w:r w:rsidRPr="00B73B30">
        <w:rPr>
          <w:b/>
          <w:bCs/>
        </w:rPr>
        <w:t>Data Migration</w:t>
      </w:r>
    </w:p>
    <w:p w:rsidRPr="00B73B30" w:rsidR="00B73B30" w:rsidP="00DF67A0" w:rsidRDefault="00B73B30" w14:paraId="62C80206" w14:textId="3684C557">
      <w:pPr>
        <w:pStyle w:val="ListParagraph"/>
        <w:numPr>
          <w:ilvl w:val="1"/>
          <w:numId w:val="12"/>
        </w:numPr>
      </w:pPr>
      <w:r w:rsidRPr="00B73B30">
        <w:t>What historical lead, opportunity, and quote data needs to be migrated?</w:t>
      </w:r>
    </w:p>
    <w:p w:rsidRPr="00B73B30" w:rsidR="00B73B30" w:rsidP="00DF67A0" w:rsidRDefault="00B73B30" w14:paraId="2E029345" w14:textId="2044EDF2">
      <w:pPr>
        <w:pStyle w:val="ListParagraph"/>
        <w:numPr>
          <w:ilvl w:val="1"/>
          <w:numId w:val="12"/>
        </w:numPr>
      </w:pPr>
      <w:r w:rsidRPr="00B73B30">
        <w:t>How is customer and product master data structured?</w:t>
      </w:r>
    </w:p>
    <w:p w:rsidRPr="00B73B30" w:rsidR="00B73B30" w:rsidP="00DF67A0" w:rsidRDefault="00B73B30" w14:paraId="33D897E8" w14:textId="55C13DF7">
      <w:pPr>
        <w:pStyle w:val="ListParagraph"/>
        <w:numPr>
          <w:ilvl w:val="1"/>
          <w:numId w:val="12"/>
        </w:numPr>
      </w:pPr>
      <w:r w:rsidRPr="00B73B30">
        <w:t>Are there known data quality issues?</w:t>
      </w:r>
    </w:p>
    <w:p w:rsidRPr="00B73B30" w:rsidR="00B73B30" w:rsidP="00DF67A0" w:rsidRDefault="00B73B30" w14:paraId="174870F5" w14:textId="77777777">
      <w:pPr>
        <w:pStyle w:val="ListParagraph"/>
        <w:numPr>
          <w:ilvl w:val="0"/>
          <w:numId w:val="17"/>
        </w:numPr>
        <w:rPr>
          <w:b/>
          <w:bCs/>
        </w:rPr>
      </w:pPr>
      <w:r w:rsidRPr="00B73B30">
        <w:rPr>
          <w:b/>
          <w:bCs/>
        </w:rPr>
        <w:t>Integrations</w:t>
      </w:r>
    </w:p>
    <w:p w:rsidRPr="00B73B30" w:rsidR="00B73B30" w:rsidP="00DF67A0" w:rsidRDefault="00B73B30" w14:paraId="51221A08" w14:textId="2A13F44A">
      <w:pPr>
        <w:pStyle w:val="ListParagraph"/>
        <w:numPr>
          <w:ilvl w:val="1"/>
          <w:numId w:val="12"/>
        </w:numPr>
      </w:pPr>
      <w:r w:rsidRPr="00B73B30">
        <w:t>What systems need to integrate with Dynamics 365 (e.g., CRM, CPQ, ERP)?</w:t>
      </w:r>
    </w:p>
    <w:p w:rsidRPr="00B73B30" w:rsidR="00B73B30" w:rsidP="00DF67A0" w:rsidRDefault="00B73B30" w14:paraId="244D7322" w14:textId="1025FD53">
      <w:pPr>
        <w:pStyle w:val="ListParagraph"/>
        <w:numPr>
          <w:ilvl w:val="1"/>
          <w:numId w:val="12"/>
        </w:numPr>
      </w:pPr>
      <w:r w:rsidRPr="00B73B30">
        <w:t>Are there real-time integration needs (e.g., pricing, inventory)?</w:t>
      </w:r>
    </w:p>
    <w:p w:rsidRPr="00B73B30" w:rsidR="00B73B30" w:rsidP="00DF67A0" w:rsidRDefault="00B73B30" w14:paraId="4A46AB1B" w14:textId="4FDA8943">
      <w:pPr>
        <w:pStyle w:val="ListParagraph"/>
        <w:numPr>
          <w:ilvl w:val="1"/>
          <w:numId w:val="12"/>
        </w:numPr>
      </w:pPr>
      <w:r w:rsidRPr="00B73B30">
        <w:t>What are the key challenges in current integrations?</w:t>
      </w:r>
    </w:p>
    <w:p w:rsidR="00B73B30" w:rsidRDefault="00B73B30" w14:paraId="695251A8" w14:textId="29705C22">
      <w:r>
        <w:br w:type="page"/>
      </w:r>
    </w:p>
    <w:p w:rsidRPr="00B73B30" w:rsidR="00B73B30" w:rsidP="00B73B30" w:rsidRDefault="00B73B30" w14:paraId="378203F5" w14:textId="582D5BA1">
      <w:pPr>
        <w:pStyle w:val="Heading1"/>
      </w:pPr>
      <w:r w:rsidRPr="00B73B30">
        <w:t>85.25</w:t>
      </w:r>
      <w:r>
        <w:t>.001</w:t>
      </w:r>
      <w:r w:rsidRPr="00B73B30">
        <w:t xml:space="preserve"> Identify and Qualify Leads Deep-Dive Discovery Workshop</w:t>
      </w:r>
    </w:p>
    <w:p w:rsidRPr="00B73B30" w:rsidR="00B73B30" w:rsidP="00B73B30" w:rsidRDefault="00B73B30" w14:paraId="2660F510" w14:textId="77777777">
      <w:r w:rsidRPr="00B73B30">
        <w:t>This deep-dive discovery workshop is designed to explore the processes, systems, and strategies used to identify and qualify leads within the organization. It focuses on understanding lead sources, scoring models, qualification criteria, and the handoff process to sales. The session also covers data quality, integration with marketing automation platforms, and CRM systems to ensure a seamless lead management lifecycle.</w:t>
      </w:r>
    </w:p>
    <w:p w:rsidRPr="00B73B30" w:rsidR="00B73B30" w:rsidP="00B73B30" w:rsidRDefault="00B73B30" w14:paraId="70A63E53" w14:textId="77777777">
      <w:pPr>
        <w:pStyle w:val="Heading2"/>
      </w:pPr>
      <w:r w:rsidRPr="00B73B30">
        <w:t>Assumptions</w:t>
      </w:r>
    </w:p>
    <w:p w:rsidR="00A46848" w:rsidP="00DF67A0" w:rsidRDefault="00B73B30" w14:paraId="5AF3E09D" w14:textId="77777777">
      <w:pPr>
        <w:pStyle w:val="ListParagraph"/>
        <w:numPr>
          <w:ilvl w:val="0"/>
          <w:numId w:val="24"/>
        </w:numPr>
      </w:pPr>
      <w:r w:rsidRPr="00B73B30">
        <w:t>The organization uses Dynamics 365 or a similar CRM platform to manage leads.</w:t>
      </w:r>
    </w:p>
    <w:p w:rsidR="00A46848" w:rsidP="00DF67A0" w:rsidRDefault="00B73B30" w14:paraId="2A23C2C4" w14:textId="77777777">
      <w:pPr>
        <w:pStyle w:val="ListParagraph"/>
        <w:numPr>
          <w:ilvl w:val="0"/>
          <w:numId w:val="24"/>
        </w:numPr>
      </w:pPr>
      <w:r w:rsidRPr="00B73B30">
        <w:t>Marketing automation tools are integrated or planned for integration.</w:t>
      </w:r>
    </w:p>
    <w:p w:rsidRPr="00B73B30" w:rsidR="00A46848" w:rsidP="00DF67A0" w:rsidRDefault="00A46848" w14:paraId="78D710CB" w14:textId="77777777">
      <w:pPr>
        <w:pStyle w:val="ListParagraph"/>
        <w:numPr>
          <w:ilvl w:val="0"/>
          <w:numId w:val="24"/>
        </w:numPr>
      </w:pPr>
      <w:r w:rsidRPr="00B73B30">
        <w:t>Lead data and qualification processes are documented or accessible.</w:t>
      </w:r>
    </w:p>
    <w:p w:rsidR="00A46848" w:rsidP="00DF67A0" w:rsidRDefault="00B73B30" w14:paraId="7F8B8434" w14:textId="4FFCA3C6">
      <w:pPr>
        <w:pStyle w:val="ListParagraph"/>
        <w:numPr>
          <w:ilvl w:val="0"/>
          <w:numId w:val="24"/>
        </w:numPr>
      </w:pPr>
      <w:r w:rsidRPr="00B73B30">
        <w:t>Stakeholders from marketing, sales, and IT are available to participate.</w:t>
      </w:r>
    </w:p>
    <w:p w:rsidR="00A46848" w:rsidRDefault="00A46848" w14:paraId="11ED4BFA" w14:textId="77777777">
      <w:pPr>
        <w:pStyle w:val="ListParagraph"/>
        <w:numPr>
          <w:ilvl w:val="1"/>
          <w:numId w:val="8"/>
        </w:numPr>
        <w:pPrChange w:author="Nikolai Popov" w:date="2025-07-01T18:26:00Z" w:id="52">
          <w:pPr>
            <w:pStyle w:val="ListParagraph"/>
            <w:numPr>
              <w:ilvl w:val="1"/>
              <w:numId w:val="24"/>
            </w:numPr>
            <w:ind w:left="1440" w:hanging="360"/>
          </w:pPr>
        </w:pPrChange>
      </w:pPr>
      <w:r w:rsidRPr="2C909F07">
        <w:rPr>
          <w:b/>
          <w:bCs/>
          <w:rPrChange w:author="Nikolai Popov" w:date="2025-07-01T18:26:00Z" w:id="53">
            <w:rPr/>
          </w:rPrChange>
        </w:rPr>
        <w:t>Marketing managers</w:t>
      </w:r>
      <w:r>
        <w:t xml:space="preserve"> – responsible for lead generation and campaign strategy.</w:t>
      </w:r>
    </w:p>
    <w:p w:rsidR="00A46848" w:rsidRDefault="00A46848" w14:paraId="0885A168" w14:textId="77777777">
      <w:pPr>
        <w:pStyle w:val="ListParagraph"/>
        <w:numPr>
          <w:ilvl w:val="1"/>
          <w:numId w:val="8"/>
        </w:numPr>
        <w:pPrChange w:author="Nikolai Popov" w:date="2025-07-01T18:26:00Z" w:id="54">
          <w:pPr>
            <w:pStyle w:val="ListParagraph"/>
            <w:numPr>
              <w:ilvl w:val="1"/>
              <w:numId w:val="24"/>
            </w:numPr>
            <w:ind w:left="1440" w:hanging="360"/>
          </w:pPr>
        </w:pPrChange>
      </w:pPr>
      <w:r w:rsidRPr="2C909F07">
        <w:rPr>
          <w:b/>
          <w:bCs/>
          <w:rPrChange w:author="Nikolai Popov" w:date="2025-07-01T18:26:00Z" w:id="55">
            <w:rPr/>
          </w:rPrChange>
        </w:rPr>
        <w:t>Sales development representatives (SDRs)</w:t>
      </w:r>
      <w:r>
        <w:t xml:space="preserve"> – responsible for qualifying and routing leads.</w:t>
      </w:r>
    </w:p>
    <w:p w:rsidR="00A46848" w:rsidRDefault="00A46848" w14:paraId="4479F4F9" w14:textId="77777777">
      <w:pPr>
        <w:pStyle w:val="ListParagraph"/>
        <w:numPr>
          <w:ilvl w:val="1"/>
          <w:numId w:val="8"/>
        </w:numPr>
        <w:pPrChange w:author="Nikolai Popov" w:date="2025-07-01T18:26:00Z" w:id="56">
          <w:pPr>
            <w:pStyle w:val="ListParagraph"/>
            <w:numPr>
              <w:ilvl w:val="1"/>
              <w:numId w:val="24"/>
            </w:numPr>
            <w:ind w:left="1440" w:hanging="360"/>
          </w:pPr>
        </w:pPrChange>
      </w:pPr>
      <w:r w:rsidRPr="2C909F07">
        <w:rPr>
          <w:b/>
          <w:bCs/>
          <w:rPrChange w:author="Nikolai Popov" w:date="2025-07-01T18:26:00Z" w:id="57">
            <w:rPr/>
          </w:rPrChange>
        </w:rPr>
        <w:t>Sales managers</w:t>
      </w:r>
      <w:r>
        <w:t xml:space="preserve"> – responsible for managing the handoff and conversion process.</w:t>
      </w:r>
    </w:p>
    <w:p w:rsidR="00A46848" w:rsidRDefault="00A46848" w14:paraId="28FBFCFE" w14:textId="77777777">
      <w:pPr>
        <w:pStyle w:val="ListParagraph"/>
        <w:numPr>
          <w:ilvl w:val="1"/>
          <w:numId w:val="8"/>
        </w:numPr>
        <w:pPrChange w:author="Nikolai Popov" w:date="2025-07-01T18:26:00Z" w:id="58">
          <w:pPr>
            <w:pStyle w:val="ListParagraph"/>
            <w:numPr>
              <w:ilvl w:val="1"/>
              <w:numId w:val="24"/>
            </w:numPr>
            <w:ind w:left="1440" w:hanging="360"/>
          </w:pPr>
        </w:pPrChange>
      </w:pPr>
      <w:r w:rsidRPr="2C909F07">
        <w:rPr>
          <w:b/>
          <w:bCs/>
          <w:rPrChange w:author="Nikolai Popov" w:date="2025-07-01T18:26:00Z" w:id="59">
            <w:rPr/>
          </w:rPrChange>
        </w:rPr>
        <w:t>CRM administrators</w:t>
      </w:r>
      <w:r>
        <w:t xml:space="preserve"> – responsible for lead data structure and automation.</w:t>
      </w:r>
    </w:p>
    <w:p w:rsidR="00A46848" w:rsidRDefault="00A46848" w14:paraId="0F2824D6" w14:textId="77777777">
      <w:pPr>
        <w:pStyle w:val="ListParagraph"/>
        <w:numPr>
          <w:ilvl w:val="1"/>
          <w:numId w:val="8"/>
        </w:numPr>
        <w:pPrChange w:author="Nikolai Popov" w:date="2025-07-01T18:26:00Z" w:id="60">
          <w:pPr>
            <w:pStyle w:val="ListParagraph"/>
            <w:numPr>
              <w:ilvl w:val="1"/>
              <w:numId w:val="24"/>
            </w:numPr>
            <w:ind w:left="1440" w:hanging="360"/>
          </w:pPr>
        </w:pPrChange>
      </w:pPr>
      <w:r w:rsidRPr="2C909F07">
        <w:rPr>
          <w:b/>
          <w:bCs/>
          <w:rPrChange w:author="Nikolai Popov" w:date="2025-07-01T18:26:00Z" w:id="61">
            <w:rPr/>
          </w:rPrChange>
        </w:rPr>
        <w:t xml:space="preserve">Marketing operations </w:t>
      </w:r>
      <w:r>
        <w:t>– responsible for lead scoring models and marketing automation.</w:t>
      </w:r>
    </w:p>
    <w:p w:rsidR="00A46848" w:rsidRDefault="00A46848" w14:paraId="6D8B840C" w14:textId="77777777">
      <w:pPr>
        <w:pStyle w:val="ListParagraph"/>
        <w:numPr>
          <w:ilvl w:val="1"/>
          <w:numId w:val="8"/>
        </w:numPr>
        <w:pPrChange w:author="Nikolai Popov" w:date="2025-07-01T18:26:00Z" w:id="62">
          <w:pPr>
            <w:pStyle w:val="ListParagraph"/>
            <w:numPr>
              <w:ilvl w:val="1"/>
              <w:numId w:val="24"/>
            </w:numPr>
            <w:ind w:left="1440" w:hanging="360"/>
          </w:pPr>
        </w:pPrChange>
      </w:pPr>
      <w:r w:rsidRPr="2C909F07">
        <w:rPr>
          <w:b/>
          <w:bCs/>
          <w:rPrChange w:author="Nikolai Popov" w:date="2025-07-01T18:26:00Z" w:id="63">
            <w:rPr/>
          </w:rPrChange>
        </w:rPr>
        <w:t>IT and integration leads</w:t>
      </w:r>
      <w:r>
        <w:t xml:space="preserve"> – responsible for system connectivity and data flow.</w:t>
      </w:r>
    </w:p>
    <w:p w:rsidRPr="00B73B30" w:rsidR="00A46848" w:rsidRDefault="00A46848" w14:paraId="307A49C3" w14:textId="552E554E">
      <w:pPr>
        <w:pStyle w:val="ListParagraph"/>
        <w:numPr>
          <w:ilvl w:val="1"/>
          <w:numId w:val="8"/>
        </w:numPr>
        <w:pPrChange w:author="Nikolai Popov" w:date="2025-07-01T18:26:00Z" w:id="64">
          <w:pPr>
            <w:pStyle w:val="ListParagraph"/>
            <w:numPr>
              <w:ilvl w:val="1"/>
              <w:numId w:val="24"/>
            </w:numPr>
            <w:ind w:left="1440" w:hanging="360"/>
          </w:pPr>
        </w:pPrChange>
      </w:pPr>
      <w:r w:rsidRPr="2C909F07">
        <w:rPr>
          <w:b/>
          <w:bCs/>
          <w:rPrChange w:author="Nikolai Popov" w:date="2025-07-01T18:26:00Z" w:id="65">
            <w:rPr/>
          </w:rPrChange>
        </w:rPr>
        <w:t>Data governance or compliance officers</w:t>
      </w:r>
      <w:r>
        <w:t xml:space="preserve"> – responsible for data quality and regulatory compliance.</w:t>
      </w:r>
    </w:p>
    <w:p w:rsidRPr="00B73B30" w:rsidR="00B73B30" w:rsidP="00B73B30" w:rsidRDefault="00B73B30" w14:paraId="2B2AC876" w14:textId="77777777">
      <w:pPr>
        <w:pStyle w:val="Heading2"/>
      </w:pPr>
      <w:r w:rsidRPr="00B73B30">
        <w:t>Objectives</w:t>
      </w:r>
    </w:p>
    <w:p w:rsidR="00A46848" w:rsidP="00DF67A0" w:rsidRDefault="00B73B30" w14:paraId="14C61B78" w14:textId="77777777">
      <w:pPr>
        <w:pStyle w:val="ListParagraph"/>
        <w:numPr>
          <w:ilvl w:val="0"/>
          <w:numId w:val="25"/>
        </w:numPr>
      </w:pPr>
      <w:r w:rsidRPr="00B73B30">
        <w:t>Understand current lead identification and qualification processes.</w:t>
      </w:r>
    </w:p>
    <w:p w:rsidR="00A46848" w:rsidP="00DF67A0" w:rsidRDefault="00B73B30" w14:paraId="04834051" w14:textId="77777777">
      <w:pPr>
        <w:pStyle w:val="ListParagraph"/>
        <w:numPr>
          <w:ilvl w:val="0"/>
          <w:numId w:val="25"/>
        </w:numPr>
      </w:pPr>
      <w:r w:rsidRPr="00B73B30">
        <w:t>Identify gaps and improvement opportunities in lead management.</w:t>
      </w:r>
    </w:p>
    <w:p w:rsidR="00A46848" w:rsidP="00DF67A0" w:rsidRDefault="00B73B30" w14:paraId="3522702C" w14:textId="77777777">
      <w:pPr>
        <w:pStyle w:val="ListParagraph"/>
        <w:numPr>
          <w:ilvl w:val="0"/>
          <w:numId w:val="25"/>
        </w:numPr>
      </w:pPr>
      <w:r w:rsidRPr="00B73B30">
        <w:t>Define requirements for lead scoring, routing, and handoff.</w:t>
      </w:r>
    </w:p>
    <w:p w:rsidRPr="00B73B30" w:rsidR="00B73B30" w:rsidP="00DF67A0" w:rsidRDefault="00B73B30" w14:paraId="23592073" w14:textId="6F4B41A6">
      <w:pPr>
        <w:pStyle w:val="ListParagraph"/>
        <w:numPr>
          <w:ilvl w:val="0"/>
          <w:numId w:val="25"/>
        </w:numPr>
      </w:pPr>
      <w:r w:rsidRPr="00B73B30">
        <w:t>Plan for data quality improvements and system integrations.</w:t>
      </w:r>
    </w:p>
    <w:p w:rsidRPr="00B73B30" w:rsidR="00B73B30" w:rsidP="00B73B30" w:rsidRDefault="00B73B30" w14:paraId="2D3E9D7E" w14:textId="77777777">
      <w:pPr>
        <w:pStyle w:val="Heading2"/>
      </w:pPr>
      <w:r w:rsidRPr="00B73B30">
        <w:t>Agenda</w:t>
      </w:r>
    </w:p>
    <w:p w:rsidR="00A46848" w:rsidP="00DF67A0" w:rsidRDefault="00B73B30" w14:paraId="33B825A1" w14:textId="77777777">
      <w:pPr>
        <w:pStyle w:val="ListParagraph"/>
        <w:numPr>
          <w:ilvl w:val="0"/>
          <w:numId w:val="26"/>
        </w:numPr>
      </w:pPr>
      <w:r w:rsidRPr="00B73B30">
        <w:t>Introduction and objectives</w:t>
      </w:r>
    </w:p>
    <w:p w:rsidR="00A46848" w:rsidP="00DF67A0" w:rsidRDefault="00B73B30" w14:paraId="367DE5E9" w14:textId="77777777">
      <w:pPr>
        <w:pStyle w:val="ListParagraph"/>
        <w:numPr>
          <w:ilvl w:val="0"/>
          <w:numId w:val="26"/>
        </w:numPr>
      </w:pPr>
      <w:r w:rsidRPr="00B73B30">
        <w:t>Review of current lead management process</w:t>
      </w:r>
    </w:p>
    <w:p w:rsidR="00A46848" w:rsidP="00DF67A0" w:rsidRDefault="00B73B30" w14:paraId="7F2832BF" w14:textId="77777777">
      <w:pPr>
        <w:pStyle w:val="ListParagraph"/>
        <w:numPr>
          <w:ilvl w:val="0"/>
          <w:numId w:val="26"/>
        </w:numPr>
      </w:pPr>
      <w:r w:rsidRPr="00B73B30">
        <w:t>Lead sources and qualification criteria</w:t>
      </w:r>
    </w:p>
    <w:p w:rsidR="00A46848" w:rsidP="00DF67A0" w:rsidRDefault="00B73B30" w14:paraId="0A9F18E2" w14:textId="77777777">
      <w:pPr>
        <w:pStyle w:val="ListParagraph"/>
        <w:numPr>
          <w:ilvl w:val="0"/>
          <w:numId w:val="26"/>
        </w:numPr>
      </w:pPr>
      <w:r w:rsidRPr="00B73B30">
        <w:t>Lead scoring and routing</w:t>
      </w:r>
    </w:p>
    <w:p w:rsidR="00A46848" w:rsidP="00DF67A0" w:rsidRDefault="00B73B30" w14:paraId="78090572" w14:textId="77777777">
      <w:pPr>
        <w:pStyle w:val="ListParagraph"/>
        <w:numPr>
          <w:ilvl w:val="0"/>
          <w:numId w:val="26"/>
        </w:numPr>
      </w:pPr>
      <w:r w:rsidRPr="00B73B30">
        <w:t>Data quality and integration</w:t>
      </w:r>
    </w:p>
    <w:p w:rsidRPr="00B73B30" w:rsidR="00B73B30" w:rsidP="00DF67A0" w:rsidRDefault="00B73B30" w14:paraId="562CA9B6" w14:textId="227B877A">
      <w:pPr>
        <w:pStyle w:val="ListParagraph"/>
        <w:numPr>
          <w:ilvl w:val="0"/>
          <w:numId w:val="26"/>
        </w:numPr>
      </w:pPr>
      <w:r w:rsidRPr="00B73B30">
        <w:t>Wrap-up and next steps</w:t>
      </w:r>
    </w:p>
    <w:p w:rsidRPr="00B73B30" w:rsidR="00B73B30" w:rsidP="00B73B30" w:rsidRDefault="00B73B30" w14:paraId="480A41E0" w14:textId="77777777">
      <w:pPr>
        <w:pStyle w:val="Heading2"/>
      </w:pPr>
      <w:r w:rsidRPr="00B73B30">
        <w:t>Key Questions</w:t>
      </w:r>
    </w:p>
    <w:p w:rsidRPr="00B73B30" w:rsidR="00B73B30" w:rsidP="00DF67A0" w:rsidRDefault="00B73B30" w14:paraId="4C8DF867" w14:textId="77777777">
      <w:pPr>
        <w:pStyle w:val="ListParagraph"/>
        <w:numPr>
          <w:ilvl w:val="0"/>
          <w:numId w:val="17"/>
        </w:numPr>
        <w:rPr>
          <w:b/>
          <w:bCs/>
        </w:rPr>
      </w:pPr>
      <w:r w:rsidRPr="00B73B30">
        <w:rPr>
          <w:b/>
          <w:bCs/>
        </w:rPr>
        <w:t>Lead Sources</w:t>
      </w:r>
    </w:p>
    <w:p w:rsidR="00B73B30" w:rsidP="00DF67A0" w:rsidRDefault="00B73B30" w14:paraId="15DEC1BC" w14:textId="77777777">
      <w:pPr>
        <w:pStyle w:val="ListParagraph"/>
        <w:numPr>
          <w:ilvl w:val="1"/>
          <w:numId w:val="18"/>
        </w:numPr>
      </w:pPr>
      <w:r w:rsidRPr="00B73B30">
        <w:t>What are the primary sources of leads (e.g., web forms, events, referrals, purchased lists)?</w:t>
      </w:r>
    </w:p>
    <w:p w:rsidR="00B73B30" w:rsidP="00DF67A0" w:rsidRDefault="00B73B30" w14:paraId="43D3ABD8" w14:textId="77777777">
      <w:pPr>
        <w:pStyle w:val="ListParagraph"/>
        <w:numPr>
          <w:ilvl w:val="1"/>
          <w:numId w:val="18"/>
        </w:numPr>
      </w:pPr>
      <w:r w:rsidRPr="00B73B30">
        <w:t>How are leads captured and entered into the system?</w:t>
      </w:r>
    </w:p>
    <w:p w:rsidRPr="00B73B30" w:rsidR="00B73B30" w:rsidP="00DF67A0" w:rsidRDefault="00B73B30" w14:paraId="7D7F72F0" w14:textId="2A0603FC">
      <w:pPr>
        <w:pStyle w:val="ListParagraph"/>
        <w:numPr>
          <w:ilvl w:val="1"/>
          <w:numId w:val="18"/>
        </w:numPr>
      </w:pPr>
      <w:r w:rsidRPr="00B73B30">
        <w:t>Are there any manual processes involved in lead entry?</w:t>
      </w:r>
    </w:p>
    <w:p w:rsidRPr="00B73B30" w:rsidR="00B73B30" w:rsidP="00DF67A0" w:rsidRDefault="00B73B30" w14:paraId="1D695421" w14:textId="77777777">
      <w:pPr>
        <w:pStyle w:val="ListParagraph"/>
        <w:numPr>
          <w:ilvl w:val="0"/>
          <w:numId w:val="17"/>
        </w:numPr>
        <w:rPr>
          <w:b/>
          <w:bCs/>
        </w:rPr>
      </w:pPr>
      <w:r w:rsidRPr="00B73B30">
        <w:rPr>
          <w:b/>
          <w:bCs/>
        </w:rPr>
        <w:t>Lead Scoring</w:t>
      </w:r>
    </w:p>
    <w:p w:rsidR="00B73B30" w:rsidP="00DF67A0" w:rsidRDefault="00B73B30" w14:paraId="1D1B4711" w14:textId="77777777">
      <w:pPr>
        <w:pStyle w:val="ListParagraph"/>
        <w:numPr>
          <w:ilvl w:val="1"/>
          <w:numId w:val="19"/>
        </w:numPr>
      </w:pPr>
      <w:r w:rsidRPr="00B73B30">
        <w:t>What criteria are used to score leads (e.g., demographics, behavior, engagement)?</w:t>
      </w:r>
    </w:p>
    <w:p w:rsidR="00B73B30" w:rsidP="00DF67A0" w:rsidRDefault="00B73B30" w14:paraId="55F4A8AE" w14:textId="77777777">
      <w:pPr>
        <w:pStyle w:val="ListParagraph"/>
        <w:numPr>
          <w:ilvl w:val="1"/>
          <w:numId w:val="19"/>
        </w:numPr>
      </w:pPr>
      <w:r w:rsidRPr="00B73B30">
        <w:t>How is the scoring model maintained and updated?</w:t>
      </w:r>
    </w:p>
    <w:p w:rsidRPr="00B73B30" w:rsidR="00B73B30" w:rsidP="00DF67A0" w:rsidRDefault="00B73B30" w14:paraId="6CCD420A" w14:textId="52CB226E">
      <w:pPr>
        <w:pStyle w:val="ListParagraph"/>
        <w:numPr>
          <w:ilvl w:val="1"/>
          <w:numId w:val="19"/>
        </w:numPr>
      </w:pPr>
      <w:r w:rsidRPr="00B73B30">
        <w:t>Are scores used to prioritize follow-up or route leads?</w:t>
      </w:r>
    </w:p>
    <w:p w:rsidRPr="00B73B30" w:rsidR="00B73B30" w:rsidP="00DF67A0" w:rsidRDefault="00B73B30" w14:paraId="196B617C" w14:textId="77777777">
      <w:pPr>
        <w:pStyle w:val="ListParagraph"/>
        <w:numPr>
          <w:ilvl w:val="0"/>
          <w:numId w:val="17"/>
        </w:numPr>
        <w:rPr>
          <w:b/>
          <w:bCs/>
        </w:rPr>
      </w:pPr>
      <w:r w:rsidRPr="00B73B30">
        <w:rPr>
          <w:b/>
          <w:bCs/>
        </w:rPr>
        <w:t>Qualification Criteria</w:t>
      </w:r>
    </w:p>
    <w:p w:rsidR="00B73B30" w:rsidP="00DF67A0" w:rsidRDefault="00B73B30" w14:paraId="6C83C079" w14:textId="77777777">
      <w:pPr>
        <w:pStyle w:val="ListParagraph"/>
        <w:numPr>
          <w:ilvl w:val="1"/>
          <w:numId w:val="20"/>
        </w:numPr>
      </w:pPr>
      <w:r w:rsidRPr="00B73B30">
        <w:t>What defines a qualified lead in your organization?</w:t>
      </w:r>
    </w:p>
    <w:p w:rsidR="00B73B30" w:rsidP="00DF67A0" w:rsidRDefault="00B73B30" w14:paraId="4BECD346" w14:textId="77777777">
      <w:pPr>
        <w:pStyle w:val="ListParagraph"/>
        <w:numPr>
          <w:ilvl w:val="1"/>
          <w:numId w:val="20"/>
        </w:numPr>
      </w:pPr>
      <w:r w:rsidRPr="00B73B30">
        <w:t>Are there different qualification criteria for different segments or products?</w:t>
      </w:r>
    </w:p>
    <w:p w:rsidRPr="00B73B30" w:rsidR="00B73B30" w:rsidP="00DF67A0" w:rsidRDefault="00B73B30" w14:paraId="4787A298" w14:textId="48C86C3A">
      <w:pPr>
        <w:pStyle w:val="ListParagraph"/>
        <w:numPr>
          <w:ilvl w:val="1"/>
          <w:numId w:val="20"/>
        </w:numPr>
      </w:pPr>
      <w:r w:rsidRPr="00B73B30">
        <w:t>Who is responsible for lead qualification and what tools do they use?</w:t>
      </w:r>
    </w:p>
    <w:p w:rsidRPr="00B73B30" w:rsidR="00B73B30" w:rsidP="00DF67A0" w:rsidRDefault="00B73B30" w14:paraId="3975852C" w14:textId="77777777">
      <w:pPr>
        <w:pStyle w:val="ListParagraph"/>
        <w:numPr>
          <w:ilvl w:val="0"/>
          <w:numId w:val="17"/>
        </w:numPr>
        <w:rPr>
          <w:b/>
          <w:bCs/>
        </w:rPr>
      </w:pPr>
      <w:r w:rsidRPr="00B73B30">
        <w:rPr>
          <w:b/>
          <w:bCs/>
        </w:rPr>
        <w:t>Handoff to Sales</w:t>
      </w:r>
    </w:p>
    <w:p w:rsidR="00B73B30" w:rsidP="00DF67A0" w:rsidRDefault="00B73B30" w14:paraId="3159EFB7" w14:textId="77777777">
      <w:pPr>
        <w:pStyle w:val="ListParagraph"/>
        <w:numPr>
          <w:ilvl w:val="1"/>
          <w:numId w:val="21"/>
        </w:numPr>
      </w:pPr>
      <w:r w:rsidRPr="00B73B30">
        <w:t>How are qualified leads routed to sales?</w:t>
      </w:r>
    </w:p>
    <w:p w:rsidR="00B73B30" w:rsidP="00DF67A0" w:rsidRDefault="00B73B30" w14:paraId="25311933" w14:textId="77777777">
      <w:pPr>
        <w:pStyle w:val="ListParagraph"/>
        <w:numPr>
          <w:ilvl w:val="1"/>
          <w:numId w:val="21"/>
        </w:numPr>
      </w:pPr>
      <w:r w:rsidRPr="00B73B30">
        <w:t>What triggers the handoff (e.g., score threshold, manual review)?</w:t>
      </w:r>
    </w:p>
    <w:p w:rsidRPr="00B73B30" w:rsidR="00B73B30" w:rsidP="00DF67A0" w:rsidRDefault="00B73B30" w14:paraId="6C82CEA9" w14:textId="2651A4EF">
      <w:pPr>
        <w:pStyle w:val="ListParagraph"/>
        <w:numPr>
          <w:ilvl w:val="1"/>
          <w:numId w:val="21"/>
        </w:numPr>
      </w:pPr>
      <w:r w:rsidRPr="00B73B30">
        <w:t>How is feedback from sales captured and used to refine qualification?</w:t>
      </w:r>
    </w:p>
    <w:p w:rsidRPr="00B73B30" w:rsidR="00B73B30" w:rsidP="00DF67A0" w:rsidRDefault="00B73B30" w14:paraId="713F15E3" w14:textId="77777777">
      <w:pPr>
        <w:pStyle w:val="ListParagraph"/>
        <w:numPr>
          <w:ilvl w:val="0"/>
          <w:numId w:val="17"/>
        </w:numPr>
        <w:rPr>
          <w:b/>
          <w:bCs/>
        </w:rPr>
      </w:pPr>
      <w:r w:rsidRPr="00B73B30">
        <w:rPr>
          <w:b/>
          <w:bCs/>
        </w:rPr>
        <w:t>Data Quality</w:t>
      </w:r>
    </w:p>
    <w:p w:rsidR="00B73B30" w:rsidP="00DF67A0" w:rsidRDefault="00B73B30" w14:paraId="79BD010B" w14:textId="77777777">
      <w:pPr>
        <w:pStyle w:val="ListParagraph"/>
        <w:numPr>
          <w:ilvl w:val="1"/>
          <w:numId w:val="22"/>
        </w:numPr>
      </w:pPr>
      <w:r w:rsidRPr="00B73B30">
        <w:t>What are the common data quality issues with leads?</w:t>
      </w:r>
    </w:p>
    <w:p w:rsidR="00B73B30" w:rsidP="00DF67A0" w:rsidRDefault="00B73B30" w14:paraId="31349BC0" w14:textId="77777777">
      <w:pPr>
        <w:pStyle w:val="ListParagraph"/>
        <w:numPr>
          <w:ilvl w:val="1"/>
          <w:numId w:val="22"/>
        </w:numPr>
      </w:pPr>
      <w:r w:rsidRPr="00B73B30">
        <w:t>How is lead data validated and enriched?</w:t>
      </w:r>
    </w:p>
    <w:p w:rsidRPr="00B73B30" w:rsidR="00B73B30" w:rsidP="00DF67A0" w:rsidRDefault="00B73B30" w14:paraId="1C37A645" w14:textId="53C1144C">
      <w:pPr>
        <w:pStyle w:val="ListParagraph"/>
        <w:numPr>
          <w:ilvl w:val="1"/>
          <w:numId w:val="22"/>
        </w:numPr>
      </w:pPr>
      <w:r w:rsidRPr="00B73B30">
        <w:t>Are there any deduplication or cleansing processes in place?</w:t>
      </w:r>
    </w:p>
    <w:p w:rsidRPr="00B73B30" w:rsidR="00B73B30" w:rsidP="00DF67A0" w:rsidRDefault="00B73B30" w14:paraId="1DF261D6" w14:textId="77777777">
      <w:pPr>
        <w:pStyle w:val="ListParagraph"/>
        <w:numPr>
          <w:ilvl w:val="0"/>
          <w:numId w:val="17"/>
        </w:numPr>
        <w:rPr>
          <w:b/>
          <w:bCs/>
        </w:rPr>
      </w:pPr>
      <w:r w:rsidRPr="00B73B30">
        <w:rPr>
          <w:b/>
          <w:bCs/>
        </w:rPr>
        <w:t>Integration with Marketing and CRM Systems</w:t>
      </w:r>
    </w:p>
    <w:p w:rsidR="00B73B30" w:rsidP="00DF67A0" w:rsidRDefault="00B73B30" w14:paraId="1A37C68B" w14:textId="77777777">
      <w:pPr>
        <w:pStyle w:val="ListParagraph"/>
        <w:numPr>
          <w:ilvl w:val="1"/>
          <w:numId w:val="23"/>
        </w:numPr>
      </w:pPr>
      <w:r w:rsidRPr="00B73B30">
        <w:t>What marketing automation platforms are in use?</w:t>
      </w:r>
    </w:p>
    <w:p w:rsidR="00B73B30" w:rsidP="00DF67A0" w:rsidRDefault="00B73B30" w14:paraId="0B4D92A5" w14:textId="77777777">
      <w:pPr>
        <w:pStyle w:val="ListParagraph"/>
        <w:numPr>
          <w:ilvl w:val="1"/>
          <w:numId w:val="23"/>
        </w:numPr>
      </w:pPr>
      <w:r w:rsidRPr="00B73B30">
        <w:t>How is lead data synchronized between marketing and CRM systems?</w:t>
      </w:r>
    </w:p>
    <w:p w:rsidR="00B73B30" w:rsidP="00DF67A0" w:rsidRDefault="00B73B30" w14:paraId="6D600EA6" w14:textId="77777777">
      <w:pPr>
        <w:pStyle w:val="ListParagraph"/>
        <w:numPr>
          <w:ilvl w:val="1"/>
          <w:numId w:val="23"/>
        </w:numPr>
      </w:pPr>
      <w:r w:rsidRPr="00B73B30">
        <w:t>Are there any integration challenges or limitations?</w:t>
      </w:r>
    </w:p>
    <w:p w:rsidRPr="00B73B30" w:rsidR="00B73B30" w:rsidP="00DF67A0" w:rsidRDefault="00B73B30" w14:paraId="76A00E21" w14:textId="3F5CFCEE">
      <w:pPr>
        <w:pStyle w:val="ListParagraph"/>
        <w:numPr>
          <w:ilvl w:val="1"/>
          <w:numId w:val="23"/>
        </w:numPr>
      </w:pPr>
      <w:r w:rsidRPr="00B73B30">
        <w:t>How is lead lifecycle tracked across systems?</w:t>
      </w:r>
    </w:p>
    <w:p w:rsidR="00B73B30" w:rsidRDefault="00B73B30" w14:paraId="568B4BD5" w14:textId="2FB5BFEC">
      <w:r>
        <w:br w:type="page"/>
      </w:r>
    </w:p>
    <w:p w:rsidRPr="00FF57F3" w:rsidR="00FF57F3" w:rsidP="00FF57F3" w:rsidRDefault="00FF57F3" w14:paraId="7C1E1080" w14:textId="35668C85">
      <w:pPr>
        <w:pStyle w:val="Heading1"/>
      </w:pPr>
      <w:r>
        <w:t xml:space="preserve">85.35.001 </w:t>
      </w:r>
      <w:r w:rsidRPr="00FF57F3">
        <w:t>Define Sales Strategies and Policies Deep-Dive Discovery Workshop</w:t>
      </w:r>
    </w:p>
    <w:p w:rsidRPr="00FF57F3" w:rsidR="00FF57F3" w:rsidP="00FF57F3" w:rsidRDefault="00FF57F3" w14:paraId="4F25F305" w14:textId="77777777">
      <w:r w:rsidRPr="00FF57F3">
        <w:t>This workshop focuses on defining the sales process, structuring sales teams, setting sales targets, and designing commission and incentive structures. It aims to align sales strategy with business goals and ensure effective execution through Dynamics 365.</w:t>
      </w:r>
    </w:p>
    <w:p w:rsidRPr="00FF57F3" w:rsidR="00FF57F3" w:rsidP="00FF57F3" w:rsidRDefault="00FF57F3" w14:paraId="7DE8ECB7" w14:textId="77777777">
      <w:pPr>
        <w:pStyle w:val="Heading2"/>
      </w:pPr>
      <w:r w:rsidRPr="00FF57F3">
        <w:t>Assumptions</w:t>
      </w:r>
    </w:p>
    <w:p w:rsidRPr="00FF57F3" w:rsidR="00FF57F3" w:rsidP="00DF67A0" w:rsidRDefault="00FF57F3" w14:paraId="6BCE29E1" w14:textId="4075FE8B">
      <w:pPr>
        <w:pStyle w:val="ListParagraph"/>
        <w:numPr>
          <w:ilvl w:val="0"/>
          <w:numId w:val="27"/>
        </w:numPr>
      </w:pPr>
      <w:r w:rsidRPr="00FF57F3">
        <w:t>Sales strategy and policy definition is in scope for the Dynamics 365 implementation.</w:t>
      </w:r>
    </w:p>
    <w:p w:rsidR="00FF57F3" w:rsidP="00DF67A0" w:rsidRDefault="00FF57F3" w14:paraId="58B62F79" w14:textId="7676F441">
      <w:pPr>
        <w:pStyle w:val="ListParagraph"/>
        <w:numPr>
          <w:ilvl w:val="0"/>
          <w:numId w:val="27"/>
        </w:numPr>
      </w:pPr>
      <w:r w:rsidRPr="00FF57F3">
        <w:t>Current sales processes and compensation models are documented.</w:t>
      </w:r>
    </w:p>
    <w:p w:rsidRPr="00FF57F3" w:rsidR="00FF57F3" w:rsidP="00DF67A0" w:rsidRDefault="00FF57F3" w14:paraId="4A5F9094" w14:textId="77777777">
      <w:pPr>
        <w:pStyle w:val="ListParagraph"/>
        <w:numPr>
          <w:ilvl w:val="0"/>
          <w:numId w:val="27"/>
        </w:numPr>
      </w:pPr>
      <w:r w:rsidRPr="00FF57F3">
        <w:t>Stakeholders from sales leadership, HR, and finance are available.</w:t>
      </w:r>
    </w:p>
    <w:p w:rsidRPr="00FF57F3" w:rsidR="00FF57F3" w:rsidRDefault="00FF57F3" w14:paraId="260EF67C" w14:textId="77777777">
      <w:pPr>
        <w:pStyle w:val="ListParagraph"/>
        <w:numPr>
          <w:ilvl w:val="1"/>
          <w:numId w:val="7"/>
        </w:numPr>
        <w:rPr>
          <w:b/>
          <w:bCs/>
          <w:rPrChange w:author="Nikolai Popov" w:date="2025-07-01T18:27:00Z" w:id="66">
            <w:rPr/>
          </w:rPrChange>
        </w:rPr>
        <w:pPrChange w:author="Nikolai Popov" w:date="2025-07-01T18:27:00Z" w:id="67">
          <w:pPr>
            <w:pStyle w:val="ListParagraph"/>
            <w:numPr>
              <w:ilvl w:val="1"/>
              <w:numId w:val="27"/>
            </w:numPr>
            <w:ind w:left="1440" w:hanging="360"/>
          </w:pPr>
        </w:pPrChange>
      </w:pPr>
      <w:r w:rsidRPr="2C909F07">
        <w:rPr>
          <w:b/>
          <w:bCs/>
          <w:rPrChange w:author="Nikolai Popov" w:date="2025-07-01T18:27:00Z" w:id="68">
            <w:rPr/>
          </w:rPrChange>
        </w:rPr>
        <w:t>Sales leadership</w:t>
      </w:r>
    </w:p>
    <w:p w:rsidRPr="00FF57F3" w:rsidR="00FF57F3" w:rsidRDefault="00FF57F3" w14:paraId="2712C95E" w14:textId="77777777">
      <w:pPr>
        <w:pStyle w:val="ListParagraph"/>
        <w:numPr>
          <w:ilvl w:val="1"/>
          <w:numId w:val="7"/>
        </w:numPr>
        <w:rPr>
          <w:b/>
          <w:bCs/>
          <w:rPrChange w:author="Nikolai Popov" w:date="2025-07-01T18:27:00Z" w:id="69">
            <w:rPr/>
          </w:rPrChange>
        </w:rPr>
        <w:pPrChange w:author="Nikolai Popov" w:date="2025-07-01T18:27:00Z" w:id="70">
          <w:pPr>
            <w:pStyle w:val="ListParagraph"/>
            <w:numPr>
              <w:ilvl w:val="1"/>
              <w:numId w:val="27"/>
            </w:numPr>
            <w:ind w:left="1440" w:hanging="360"/>
          </w:pPr>
        </w:pPrChange>
      </w:pPr>
      <w:r w:rsidRPr="2C909F07">
        <w:rPr>
          <w:b/>
          <w:bCs/>
          <w:rPrChange w:author="Nikolai Popov" w:date="2025-07-01T18:27:00Z" w:id="71">
            <w:rPr/>
          </w:rPrChange>
        </w:rPr>
        <w:t>Sales operations managers</w:t>
      </w:r>
    </w:p>
    <w:p w:rsidRPr="00FF57F3" w:rsidR="00FF57F3" w:rsidRDefault="00FF57F3" w14:paraId="16C3D838" w14:textId="77777777">
      <w:pPr>
        <w:pStyle w:val="ListParagraph"/>
        <w:numPr>
          <w:ilvl w:val="1"/>
          <w:numId w:val="7"/>
        </w:numPr>
        <w:rPr>
          <w:b/>
          <w:bCs/>
          <w:rPrChange w:author="Nikolai Popov" w:date="2025-07-01T18:27:00Z" w:id="72">
            <w:rPr/>
          </w:rPrChange>
        </w:rPr>
        <w:pPrChange w:author="Nikolai Popov" w:date="2025-07-01T18:27:00Z" w:id="73">
          <w:pPr>
            <w:pStyle w:val="ListParagraph"/>
            <w:numPr>
              <w:ilvl w:val="1"/>
              <w:numId w:val="27"/>
            </w:numPr>
            <w:ind w:left="1440" w:hanging="360"/>
          </w:pPr>
        </w:pPrChange>
      </w:pPr>
      <w:r w:rsidRPr="2C909F07">
        <w:rPr>
          <w:b/>
          <w:bCs/>
          <w:rPrChange w:author="Nikolai Popov" w:date="2025-07-01T18:27:00Z" w:id="74">
            <w:rPr/>
          </w:rPrChange>
        </w:rPr>
        <w:t>HR compensation specialists</w:t>
      </w:r>
    </w:p>
    <w:p w:rsidRPr="00FF57F3" w:rsidR="00FF57F3" w:rsidRDefault="00FF57F3" w14:paraId="724A913E" w14:textId="77777777">
      <w:pPr>
        <w:pStyle w:val="ListParagraph"/>
        <w:numPr>
          <w:ilvl w:val="1"/>
          <w:numId w:val="7"/>
        </w:numPr>
        <w:rPr>
          <w:b/>
          <w:bCs/>
          <w:rPrChange w:author="Nikolai Popov" w:date="2025-07-01T18:27:00Z" w:id="75">
            <w:rPr/>
          </w:rPrChange>
        </w:rPr>
        <w:pPrChange w:author="Nikolai Popov" w:date="2025-07-01T18:27:00Z" w:id="76">
          <w:pPr>
            <w:pStyle w:val="ListParagraph"/>
            <w:numPr>
              <w:ilvl w:val="1"/>
              <w:numId w:val="27"/>
            </w:numPr>
            <w:ind w:left="1440" w:hanging="360"/>
          </w:pPr>
        </w:pPrChange>
      </w:pPr>
      <w:r w:rsidRPr="2C909F07">
        <w:rPr>
          <w:b/>
          <w:bCs/>
          <w:rPrChange w:author="Nikolai Popov" w:date="2025-07-01T18:27:00Z" w:id="77">
            <w:rPr/>
          </w:rPrChange>
        </w:rPr>
        <w:t>Finance and payroll representatives</w:t>
      </w:r>
    </w:p>
    <w:p w:rsidRPr="00FF57F3" w:rsidR="00FF57F3" w:rsidRDefault="00FF57F3" w14:paraId="134EA012" w14:textId="2729A64E">
      <w:pPr>
        <w:pStyle w:val="ListParagraph"/>
        <w:numPr>
          <w:ilvl w:val="1"/>
          <w:numId w:val="7"/>
        </w:numPr>
        <w:rPr>
          <w:b/>
          <w:bCs/>
          <w:rPrChange w:author="Nikolai Popov" w:date="2025-07-01T18:27:00Z" w:id="78">
            <w:rPr/>
          </w:rPrChange>
        </w:rPr>
        <w:pPrChange w:author="Nikolai Popov" w:date="2025-07-01T18:27:00Z" w:id="79">
          <w:pPr>
            <w:pStyle w:val="ListParagraph"/>
            <w:numPr>
              <w:ilvl w:val="1"/>
              <w:numId w:val="27"/>
            </w:numPr>
            <w:ind w:left="1440" w:hanging="360"/>
          </w:pPr>
        </w:pPrChange>
      </w:pPr>
      <w:r w:rsidRPr="2C909F07">
        <w:rPr>
          <w:b/>
          <w:bCs/>
          <w:rPrChange w:author="Nikolai Popov" w:date="2025-07-01T18:27:00Z" w:id="80">
            <w:rPr/>
          </w:rPrChange>
        </w:rPr>
        <w:t>CRM administrators</w:t>
      </w:r>
    </w:p>
    <w:p w:rsidRPr="00FF57F3" w:rsidR="00FF57F3" w:rsidP="00FF57F3" w:rsidRDefault="00FF57F3" w14:paraId="60480C06" w14:textId="77777777">
      <w:pPr>
        <w:pStyle w:val="Heading2"/>
      </w:pPr>
      <w:r w:rsidRPr="00FF57F3">
        <w:t>Objectives</w:t>
      </w:r>
    </w:p>
    <w:p w:rsidRPr="00FF57F3" w:rsidR="00FF57F3" w:rsidP="00DF67A0" w:rsidRDefault="00FF57F3" w14:paraId="47021E91" w14:textId="528EF720">
      <w:pPr>
        <w:pStyle w:val="ListParagraph"/>
        <w:numPr>
          <w:ilvl w:val="0"/>
          <w:numId w:val="28"/>
        </w:numPr>
      </w:pPr>
      <w:r w:rsidRPr="00FF57F3">
        <w:t>Define the end-to-end sales process and stages.</w:t>
      </w:r>
    </w:p>
    <w:p w:rsidRPr="00FF57F3" w:rsidR="00FF57F3" w:rsidP="00DF67A0" w:rsidRDefault="00FF57F3" w14:paraId="375B7918" w14:textId="1B32463E">
      <w:pPr>
        <w:pStyle w:val="ListParagraph"/>
        <w:numPr>
          <w:ilvl w:val="0"/>
          <w:numId w:val="28"/>
        </w:numPr>
      </w:pPr>
      <w:r w:rsidRPr="00FF57F3">
        <w:t>Establish sales team structures and roles.</w:t>
      </w:r>
    </w:p>
    <w:p w:rsidRPr="00FF57F3" w:rsidR="00FF57F3" w:rsidP="00DF67A0" w:rsidRDefault="00FF57F3" w14:paraId="4B414E15" w14:textId="6ACE72B2">
      <w:pPr>
        <w:pStyle w:val="ListParagraph"/>
        <w:numPr>
          <w:ilvl w:val="0"/>
          <w:numId w:val="28"/>
        </w:numPr>
      </w:pPr>
      <w:r w:rsidRPr="00FF57F3">
        <w:t>Set sales targets and performance metrics.</w:t>
      </w:r>
    </w:p>
    <w:p w:rsidRPr="00FF57F3" w:rsidR="00FF57F3" w:rsidP="00DF67A0" w:rsidRDefault="00FF57F3" w14:paraId="235D5698" w14:textId="6F7537B0">
      <w:pPr>
        <w:pStyle w:val="ListParagraph"/>
        <w:numPr>
          <w:ilvl w:val="0"/>
          <w:numId w:val="28"/>
        </w:numPr>
      </w:pPr>
      <w:r w:rsidRPr="00FF57F3">
        <w:t>Design commission and incentive models.</w:t>
      </w:r>
    </w:p>
    <w:p w:rsidRPr="00FF57F3" w:rsidR="00FF57F3" w:rsidP="00FF57F3" w:rsidRDefault="00FF57F3" w14:paraId="4ECFCC53" w14:textId="77777777">
      <w:pPr>
        <w:pStyle w:val="Heading2"/>
      </w:pPr>
      <w:r w:rsidRPr="00FF57F3">
        <w:t>Agenda</w:t>
      </w:r>
    </w:p>
    <w:p w:rsidRPr="00FF57F3" w:rsidR="00FF57F3" w:rsidP="00DF67A0" w:rsidRDefault="00FF57F3" w14:paraId="14DE7475" w14:textId="3B7CCC6B">
      <w:pPr>
        <w:pStyle w:val="ListParagraph"/>
        <w:numPr>
          <w:ilvl w:val="0"/>
          <w:numId w:val="29"/>
        </w:numPr>
      </w:pPr>
      <w:r w:rsidRPr="00FF57F3">
        <w:t>Introduction and objectives</w:t>
      </w:r>
    </w:p>
    <w:p w:rsidRPr="00FF57F3" w:rsidR="00FF57F3" w:rsidP="00DF67A0" w:rsidRDefault="00FF57F3" w14:paraId="352659FD" w14:textId="0E286FDA">
      <w:pPr>
        <w:pStyle w:val="ListParagraph"/>
        <w:numPr>
          <w:ilvl w:val="0"/>
          <w:numId w:val="29"/>
        </w:numPr>
      </w:pPr>
      <w:r w:rsidRPr="00FF57F3">
        <w:t>Review of current sales strategy and structure</w:t>
      </w:r>
    </w:p>
    <w:p w:rsidRPr="00FF57F3" w:rsidR="00FF57F3" w:rsidP="00DF67A0" w:rsidRDefault="00FF57F3" w14:paraId="1B56FC34" w14:textId="6F8C6752">
      <w:pPr>
        <w:pStyle w:val="ListParagraph"/>
        <w:numPr>
          <w:ilvl w:val="0"/>
          <w:numId w:val="29"/>
        </w:numPr>
      </w:pPr>
      <w:r w:rsidRPr="00FF57F3">
        <w:t>Sales process and team design</w:t>
      </w:r>
    </w:p>
    <w:p w:rsidRPr="00FF57F3" w:rsidR="00FF57F3" w:rsidP="00DF67A0" w:rsidRDefault="00FF57F3" w14:paraId="731620B1" w14:textId="5BB73208">
      <w:pPr>
        <w:pStyle w:val="ListParagraph"/>
        <w:numPr>
          <w:ilvl w:val="0"/>
          <w:numId w:val="29"/>
        </w:numPr>
      </w:pPr>
      <w:r w:rsidRPr="00FF57F3">
        <w:t>Target setting and performance metrics</w:t>
      </w:r>
    </w:p>
    <w:p w:rsidRPr="00FF57F3" w:rsidR="00FF57F3" w:rsidP="00DF67A0" w:rsidRDefault="00FF57F3" w14:paraId="32F12348" w14:textId="37ED5BB0">
      <w:pPr>
        <w:pStyle w:val="ListParagraph"/>
        <w:numPr>
          <w:ilvl w:val="0"/>
          <w:numId w:val="29"/>
        </w:numPr>
      </w:pPr>
      <w:r w:rsidRPr="00FF57F3">
        <w:t>Commission and incentive planning</w:t>
      </w:r>
    </w:p>
    <w:p w:rsidRPr="00FF57F3" w:rsidR="00FF57F3" w:rsidP="00DF67A0" w:rsidRDefault="00FF57F3" w14:paraId="67E35A18" w14:textId="625F3E3C">
      <w:pPr>
        <w:pStyle w:val="ListParagraph"/>
        <w:numPr>
          <w:ilvl w:val="0"/>
          <w:numId w:val="29"/>
        </w:numPr>
      </w:pPr>
      <w:r w:rsidRPr="00FF57F3">
        <w:t>Wrap-up and next steps</w:t>
      </w:r>
    </w:p>
    <w:p w:rsidRPr="00FF57F3" w:rsidR="00FF57F3" w:rsidP="00FF57F3" w:rsidRDefault="00FF57F3" w14:paraId="5A6F3A3F" w14:textId="77777777">
      <w:pPr>
        <w:pStyle w:val="Heading2"/>
      </w:pPr>
      <w:r w:rsidRPr="00FF57F3">
        <w:t>Key Questions</w:t>
      </w:r>
    </w:p>
    <w:p w:rsidRPr="00FF57F3" w:rsidR="00FF57F3" w:rsidP="00DF67A0" w:rsidRDefault="00FF57F3" w14:paraId="781A6138" w14:textId="77777777">
      <w:pPr>
        <w:pStyle w:val="ListParagraph"/>
        <w:numPr>
          <w:ilvl w:val="0"/>
          <w:numId w:val="30"/>
        </w:numPr>
        <w:rPr>
          <w:b/>
          <w:bCs/>
        </w:rPr>
      </w:pPr>
      <w:r w:rsidRPr="00FF57F3">
        <w:rPr>
          <w:b/>
          <w:bCs/>
        </w:rPr>
        <w:t>Sales Process</w:t>
      </w:r>
    </w:p>
    <w:p w:rsidRPr="00FF57F3" w:rsidR="00FF57F3" w:rsidRDefault="00FF57F3" w14:paraId="2710957C" w14:textId="470B9BB6">
      <w:pPr>
        <w:pStyle w:val="ListParagraph"/>
        <w:numPr>
          <w:ilvl w:val="1"/>
          <w:numId w:val="6"/>
        </w:numPr>
        <w:pPrChange w:author="Nikolai Popov" w:date="2025-07-01T18:27:00Z" w:id="81">
          <w:pPr>
            <w:pStyle w:val="ListParagraph"/>
            <w:numPr>
              <w:ilvl w:val="1"/>
              <w:numId w:val="17"/>
            </w:numPr>
            <w:ind w:left="1440" w:hanging="360"/>
          </w:pPr>
        </w:pPrChange>
      </w:pPr>
      <w:r>
        <w:t>What are the defined stages of your sales process?</w:t>
      </w:r>
    </w:p>
    <w:p w:rsidRPr="00FF57F3" w:rsidR="00FF57F3" w:rsidRDefault="00FF57F3" w14:paraId="42437E81" w14:textId="6AAE4534">
      <w:pPr>
        <w:pStyle w:val="ListParagraph"/>
        <w:numPr>
          <w:ilvl w:val="1"/>
          <w:numId w:val="6"/>
        </w:numPr>
        <w:pPrChange w:author="Nikolai Popov" w:date="2025-07-01T18:27:00Z" w:id="82">
          <w:pPr>
            <w:pStyle w:val="ListParagraph"/>
            <w:numPr>
              <w:ilvl w:val="1"/>
              <w:numId w:val="17"/>
            </w:numPr>
            <w:ind w:left="1440" w:hanging="360"/>
          </w:pPr>
        </w:pPrChange>
      </w:pPr>
      <w:r>
        <w:t>How are leads and opportunities managed through the pipeline?</w:t>
      </w:r>
    </w:p>
    <w:p w:rsidRPr="00FF57F3" w:rsidR="00FF57F3" w:rsidRDefault="00FF57F3" w14:paraId="3258E724" w14:textId="0449DC73">
      <w:pPr>
        <w:pStyle w:val="ListParagraph"/>
        <w:numPr>
          <w:ilvl w:val="1"/>
          <w:numId w:val="6"/>
        </w:numPr>
        <w:pPrChange w:author="Nikolai Popov" w:date="2025-07-01T18:27:00Z" w:id="83">
          <w:pPr>
            <w:pStyle w:val="ListParagraph"/>
            <w:numPr>
              <w:ilvl w:val="1"/>
              <w:numId w:val="17"/>
            </w:numPr>
            <w:ind w:left="1440" w:hanging="360"/>
          </w:pPr>
        </w:pPrChange>
      </w:pPr>
      <w:r>
        <w:t>Are there variations in process by region, product, or customer type?</w:t>
      </w:r>
    </w:p>
    <w:p w:rsidRPr="00FF57F3" w:rsidR="00FF57F3" w:rsidP="00DF67A0" w:rsidRDefault="00FF57F3" w14:paraId="17A82679" w14:textId="77777777">
      <w:pPr>
        <w:pStyle w:val="ListParagraph"/>
        <w:numPr>
          <w:ilvl w:val="0"/>
          <w:numId w:val="30"/>
        </w:numPr>
        <w:rPr>
          <w:b/>
          <w:bCs/>
        </w:rPr>
      </w:pPr>
      <w:r w:rsidRPr="00FF57F3">
        <w:rPr>
          <w:b/>
          <w:bCs/>
        </w:rPr>
        <w:t>Sales Teams</w:t>
      </w:r>
    </w:p>
    <w:p w:rsidRPr="00FF57F3" w:rsidR="00FF57F3" w:rsidRDefault="00FF57F3" w14:paraId="28D8B3FE" w14:textId="4AC36EB9">
      <w:pPr>
        <w:pStyle w:val="ListParagraph"/>
        <w:numPr>
          <w:ilvl w:val="1"/>
          <w:numId w:val="5"/>
        </w:numPr>
        <w:pPrChange w:author="Nikolai Popov" w:date="2025-07-01T18:27:00Z" w:id="84">
          <w:pPr>
            <w:pStyle w:val="ListParagraph"/>
            <w:numPr>
              <w:ilvl w:val="1"/>
              <w:numId w:val="17"/>
            </w:numPr>
            <w:ind w:left="1440" w:hanging="360"/>
          </w:pPr>
        </w:pPrChange>
      </w:pPr>
      <w:r>
        <w:t>How are sales teams structured (e.g., by territory, product, industry)?</w:t>
      </w:r>
    </w:p>
    <w:p w:rsidRPr="00FF57F3" w:rsidR="00FF57F3" w:rsidRDefault="00FF57F3" w14:paraId="1C7DEE6B" w14:textId="4A729D9A">
      <w:pPr>
        <w:pStyle w:val="ListParagraph"/>
        <w:numPr>
          <w:ilvl w:val="1"/>
          <w:numId w:val="5"/>
        </w:numPr>
        <w:pPrChange w:author="Nikolai Popov" w:date="2025-07-01T18:27:00Z" w:id="85">
          <w:pPr>
            <w:pStyle w:val="ListParagraph"/>
            <w:numPr>
              <w:ilvl w:val="1"/>
              <w:numId w:val="17"/>
            </w:numPr>
            <w:ind w:left="1440" w:hanging="360"/>
          </w:pPr>
        </w:pPrChange>
      </w:pPr>
      <w:r>
        <w:t>What roles exist within the sales organization?</w:t>
      </w:r>
    </w:p>
    <w:p w:rsidRPr="00FF57F3" w:rsidR="00FF57F3" w:rsidRDefault="00FF57F3" w14:paraId="26303BDD" w14:textId="27D842ED">
      <w:pPr>
        <w:pStyle w:val="ListParagraph"/>
        <w:numPr>
          <w:ilvl w:val="1"/>
          <w:numId w:val="5"/>
        </w:numPr>
        <w:pPrChange w:author="Nikolai Popov" w:date="2025-07-01T18:27:00Z" w:id="86">
          <w:pPr>
            <w:pStyle w:val="ListParagraph"/>
            <w:numPr>
              <w:ilvl w:val="1"/>
              <w:numId w:val="17"/>
            </w:numPr>
            <w:ind w:left="1440" w:hanging="360"/>
          </w:pPr>
        </w:pPrChange>
      </w:pPr>
      <w:r>
        <w:t>How is collaboration managed across teams?</w:t>
      </w:r>
    </w:p>
    <w:p w:rsidRPr="00FF57F3" w:rsidR="00FF57F3" w:rsidP="00DF67A0" w:rsidRDefault="00FF57F3" w14:paraId="23756195" w14:textId="77777777">
      <w:pPr>
        <w:pStyle w:val="ListParagraph"/>
        <w:numPr>
          <w:ilvl w:val="0"/>
          <w:numId w:val="30"/>
        </w:numPr>
        <w:rPr>
          <w:b/>
          <w:bCs/>
        </w:rPr>
      </w:pPr>
      <w:r w:rsidRPr="00FF57F3">
        <w:rPr>
          <w:b/>
          <w:bCs/>
        </w:rPr>
        <w:t>Targets and Metrics</w:t>
      </w:r>
    </w:p>
    <w:p w:rsidRPr="00FF57F3" w:rsidR="00FF57F3" w:rsidRDefault="00FF57F3" w14:paraId="692D51DD" w14:textId="06B6E157">
      <w:pPr>
        <w:pStyle w:val="ListParagraph"/>
        <w:numPr>
          <w:ilvl w:val="1"/>
          <w:numId w:val="4"/>
        </w:numPr>
        <w:pPrChange w:author="Nikolai Popov" w:date="2025-07-01T18:27:00Z" w:id="87">
          <w:pPr>
            <w:pStyle w:val="ListParagraph"/>
            <w:numPr>
              <w:ilvl w:val="1"/>
              <w:numId w:val="17"/>
            </w:numPr>
            <w:ind w:left="1440" w:hanging="360"/>
          </w:pPr>
        </w:pPrChange>
      </w:pPr>
      <w:r>
        <w:t>How are sales targets set (top-down, bottom-up)?</w:t>
      </w:r>
    </w:p>
    <w:p w:rsidRPr="00FF57F3" w:rsidR="00FF57F3" w:rsidRDefault="00FF57F3" w14:paraId="0AAA8918" w14:textId="4A830CB1">
      <w:pPr>
        <w:pStyle w:val="ListParagraph"/>
        <w:numPr>
          <w:ilvl w:val="1"/>
          <w:numId w:val="4"/>
        </w:numPr>
        <w:pPrChange w:author="Nikolai Popov" w:date="2025-07-01T18:27:00Z" w:id="88">
          <w:pPr>
            <w:pStyle w:val="ListParagraph"/>
            <w:numPr>
              <w:ilvl w:val="1"/>
              <w:numId w:val="17"/>
            </w:numPr>
            <w:ind w:left="1440" w:hanging="360"/>
          </w:pPr>
        </w:pPrChange>
      </w:pPr>
      <w:r>
        <w:t>What KPIs are tracked for sales performance?</w:t>
      </w:r>
    </w:p>
    <w:p w:rsidRPr="00FF57F3" w:rsidR="00FF57F3" w:rsidRDefault="00FF57F3" w14:paraId="4B5A1038" w14:textId="29EDC558">
      <w:pPr>
        <w:pStyle w:val="ListParagraph"/>
        <w:numPr>
          <w:ilvl w:val="1"/>
          <w:numId w:val="4"/>
        </w:numPr>
        <w:pPrChange w:author="Nikolai Popov" w:date="2025-07-01T18:27:00Z" w:id="89">
          <w:pPr>
            <w:pStyle w:val="ListParagraph"/>
            <w:numPr>
              <w:ilvl w:val="1"/>
              <w:numId w:val="17"/>
            </w:numPr>
            <w:ind w:left="1440" w:hanging="360"/>
          </w:pPr>
        </w:pPrChange>
      </w:pPr>
      <w:r>
        <w:t>How is performance reviewed and adjusted?</w:t>
      </w:r>
    </w:p>
    <w:p w:rsidRPr="00FF57F3" w:rsidR="00FF57F3" w:rsidP="00DF67A0" w:rsidRDefault="00FF57F3" w14:paraId="592D1E84" w14:textId="77777777">
      <w:pPr>
        <w:pStyle w:val="ListParagraph"/>
        <w:numPr>
          <w:ilvl w:val="0"/>
          <w:numId w:val="30"/>
        </w:numPr>
        <w:rPr>
          <w:b/>
          <w:bCs/>
        </w:rPr>
      </w:pPr>
      <w:r w:rsidRPr="00FF57F3">
        <w:rPr>
          <w:b/>
          <w:bCs/>
        </w:rPr>
        <w:t>Commissions and Incentives</w:t>
      </w:r>
    </w:p>
    <w:p w:rsidRPr="00FF57F3" w:rsidR="00FF57F3" w:rsidRDefault="00FF57F3" w14:paraId="32F8968E" w14:textId="3E48A738">
      <w:pPr>
        <w:pStyle w:val="ListParagraph"/>
        <w:numPr>
          <w:ilvl w:val="1"/>
          <w:numId w:val="3"/>
        </w:numPr>
        <w:pPrChange w:author="Nikolai Popov" w:date="2025-07-01T18:27:00Z" w:id="90">
          <w:pPr>
            <w:pStyle w:val="ListParagraph"/>
            <w:numPr>
              <w:ilvl w:val="1"/>
              <w:numId w:val="17"/>
            </w:numPr>
            <w:ind w:left="1440" w:hanging="360"/>
          </w:pPr>
        </w:pPrChange>
      </w:pPr>
      <w:r>
        <w:t>What commission models are used (e.g., flat, tiered, quota-based)?</w:t>
      </w:r>
    </w:p>
    <w:p w:rsidRPr="00FF57F3" w:rsidR="00FF57F3" w:rsidRDefault="00FF57F3" w14:paraId="05B48EF2" w14:textId="5DE8ECCE">
      <w:pPr>
        <w:pStyle w:val="ListParagraph"/>
        <w:numPr>
          <w:ilvl w:val="1"/>
          <w:numId w:val="3"/>
        </w:numPr>
        <w:pPrChange w:author="Nikolai Popov" w:date="2025-07-01T18:27:00Z" w:id="91">
          <w:pPr>
            <w:pStyle w:val="ListParagraph"/>
            <w:numPr>
              <w:ilvl w:val="1"/>
              <w:numId w:val="17"/>
            </w:numPr>
            <w:ind w:left="1440" w:hanging="360"/>
          </w:pPr>
        </w:pPrChange>
      </w:pPr>
      <w:r>
        <w:t>How are incentives aligned with strategic goals?</w:t>
      </w:r>
    </w:p>
    <w:p w:rsidRPr="00FF57F3" w:rsidR="00FF57F3" w:rsidRDefault="00FF57F3" w14:paraId="7ADC86B8" w14:textId="346ECF78">
      <w:pPr>
        <w:pStyle w:val="ListParagraph"/>
        <w:numPr>
          <w:ilvl w:val="1"/>
          <w:numId w:val="3"/>
        </w:numPr>
        <w:pPrChange w:author="Nikolai Popov" w:date="2025-07-01T18:27:00Z" w:id="92">
          <w:pPr>
            <w:pStyle w:val="ListParagraph"/>
            <w:numPr>
              <w:ilvl w:val="1"/>
              <w:numId w:val="17"/>
            </w:numPr>
            <w:ind w:left="1440" w:hanging="360"/>
          </w:pPr>
        </w:pPrChange>
      </w:pPr>
      <w:r>
        <w:t>How are commissions calculated and paid?</w:t>
      </w:r>
    </w:p>
    <w:p w:rsidR="00FF57F3" w:rsidRDefault="00FF57F3" w14:paraId="7C3D99FA" w14:textId="77777777">
      <w:pPr>
        <w:rPr>
          <w:b/>
          <w:bCs/>
        </w:rPr>
      </w:pPr>
      <w:r>
        <w:rPr>
          <w:b/>
          <w:bCs/>
        </w:rPr>
        <w:br w:type="page"/>
      </w:r>
    </w:p>
    <w:p w:rsidRPr="00FF57F3" w:rsidR="00FF57F3" w:rsidP="00FF57F3" w:rsidRDefault="00FF57F3" w14:paraId="79293282" w14:textId="53A1F812">
      <w:pPr>
        <w:pStyle w:val="Heading1"/>
      </w:pPr>
      <w:r>
        <w:t xml:space="preserve">85.35.002 </w:t>
      </w:r>
      <w:r w:rsidRPr="00FF57F3">
        <w:t>Define Sales Channels – Brick and Mortar Deep-Dive Discovery Workshop</w:t>
      </w:r>
    </w:p>
    <w:p w:rsidRPr="00FF57F3" w:rsidR="00FF57F3" w:rsidP="00FF57F3" w:rsidRDefault="00FF57F3" w14:paraId="1ED91C74" w14:textId="77777777">
      <w:r w:rsidRPr="00FF57F3">
        <w:t>This workshop focuses on defining the structure, operations, and technology needs of physical retail or branch-based sales channels. It includes store operations, staffing, POS systems, and customer experience.</w:t>
      </w:r>
    </w:p>
    <w:p w:rsidRPr="00FF57F3" w:rsidR="00FF57F3" w:rsidP="00FF57F3" w:rsidRDefault="00FF57F3" w14:paraId="0A256343" w14:textId="77777777">
      <w:pPr>
        <w:pStyle w:val="Heading2"/>
      </w:pPr>
      <w:r w:rsidRPr="00FF57F3">
        <w:t>Assumptions</w:t>
      </w:r>
    </w:p>
    <w:p w:rsidRPr="00FF57F3" w:rsidR="00FF57F3" w:rsidP="00DF67A0" w:rsidRDefault="00FF57F3" w14:paraId="575DC200" w14:textId="06CEE0C0">
      <w:pPr>
        <w:pStyle w:val="ListParagraph"/>
        <w:numPr>
          <w:ilvl w:val="0"/>
          <w:numId w:val="31"/>
        </w:numPr>
      </w:pPr>
      <w:r w:rsidRPr="00FF57F3">
        <w:t>Brick and mortar sales channels are in scope for the Dynamics 365 implementation.</w:t>
      </w:r>
    </w:p>
    <w:p w:rsidRPr="00FF57F3" w:rsidR="00FF57F3" w:rsidP="00DF67A0" w:rsidRDefault="00FF57F3" w14:paraId="4D93DE97" w14:textId="77777777">
      <w:pPr>
        <w:pStyle w:val="ListParagraph"/>
        <w:numPr>
          <w:ilvl w:val="0"/>
          <w:numId w:val="31"/>
        </w:numPr>
      </w:pPr>
      <w:r w:rsidRPr="00FF57F3">
        <w:t>Current store processes and systems are documented.</w:t>
      </w:r>
    </w:p>
    <w:p w:rsidR="00FF57F3" w:rsidP="00DF67A0" w:rsidRDefault="00FF57F3" w14:paraId="42E870D6" w14:textId="7E110082">
      <w:pPr>
        <w:pStyle w:val="ListParagraph"/>
        <w:numPr>
          <w:ilvl w:val="0"/>
          <w:numId w:val="31"/>
        </w:numPr>
      </w:pPr>
      <w:r w:rsidRPr="00FF57F3">
        <w:t>Retail operations and store management stakeholders are available.</w:t>
      </w:r>
    </w:p>
    <w:p w:rsidRPr="00FF57F3" w:rsidR="00FF57F3" w:rsidRDefault="00FF57F3" w14:paraId="2BAD253E" w14:textId="77777777">
      <w:pPr>
        <w:pStyle w:val="ListParagraph"/>
        <w:numPr>
          <w:ilvl w:val="1"/>
          <w:numId w:val="2"/>
        </w:numPr>
        <w:rPr>
          <w:b/>
          <w:bCs/>
          <w:rPrChange w:author="Nikolai Popov" w:date="2025-07-01T18:28:00Z" w:id="93">
            <w:rPr/>
          </w:rPrChange>
        </w:rPr>
        <w:pPrChange w:author="Nikolai Popov" w:date="2025-07-01T18:28:00Z" w:id="94">
          <w:pPr>
            <w:pStyle w:val="ListParagraph"/>
            <w:numPr>
              <w:ilvl w:val="1"/>
              <w:numId w:val="31"/>
            </w:numPr>
            <w:ind w:left="1440" w:hanging="360"/>
          </w:pPr>
        </w:pPrChange>
      </w:pPr>
      <w:r w:rsidRPr="2C909F07">
        <w:rPr>
          <w:b/>
          <w:bCs/>
          <w:rPrChange w:author="Nikolai Popov" w:date="2025-07-01T18:28:00Z" w:id="95">
            <w:rPr/>
          </w:rPrChange>
        </w:rPr>
        <w:t>Retail operations managers</w:t>
      </w:r>
    </w:p>
    <w:p w:rsidRPr="00FF57F3" w:rsidR="00FF57F3" w:rsidRDefault="00FF57F3" w14:paraId="2C7A785E" w14:textId="77777777">
      <w:pPr>
        <w:pStyle w:val="ListParagraph"/>
        <w:numPr>
          <w:ilvl w:val="1"/>
          <w:numId w:val="2"/>
        </w:numPr>
        <w:rPr>
          <w:b/>
          <w:bCs/>
          <w:rPrChange w:author="Nikolai Popov" w:date="2025-07-01T18:28:00Z" w:id="96">
            <w:rPr/>
          </w:rPrChange>
        </w:rPr>
        <w:pPrChange w:author="Nikolai Popov" w:date="2025-07-01T18:28:00Z" w:id="97">
          <w:pPr>
            <w:pStyle w:val="ListParagraph"/>
            <w:numPr>
              <w:ilvl w:val="1"/>
              <w:numId w:val="31"/>
            </w:numPr>
            <w:ind w:left="1440" w:hanging="360"/>
          </w:pPr>
        </w:pPrChange>
      </w:pPr>
      <w:r w:rsidRPr="2C909F07">
        <w:rPr>
          <w:b/>
          <w:bCs/>
          <w:rPrChange w:author="Nikolai Popov" w:date="2025-07-01T18:28:00Z" w:id="98">
            <w:rPr/>
          </w:rPrChange>
        </w:rPr>
        <w:t>Store managers</w:t>
      </w:r>
    </w:p>
    <w:p w:rsidRPr="00FF57F3" w:rsidR="00FF57F3" w:rsidRDefault="00FF57F3" w14:paraId="71687481" w14:textId="77777777">
      <w:pPr>
        <w:pStyle w:val="ListParagraph"/>
        <w:numPr>
          <w:ilvl w:val="1"/>
          <w:numId w:val="2"/>
        </w:numPr>
        <w:rPr>
          <w:b/>
          <w:bCs/>
          <w:rPrChange w:author="Nikolai Popov" w:date="2025-07-01T18:28:00Z" w:id="99">
            <w:rPr/>
          </w:rPrChange>
        </w:rPr>
        <w:pPrChange w:author="Nikolai Popov" w:date="2025-07-01T18:28:00Z" w:id="100">
          <w:pPr>
            <w:pStyle w:val="ListParagraph"/>
            <w:numPr>
              <w:ilvl w:val="1"/>
              <w:numId w:val="31"/>
            </w:numPr>
            <w:ind w:left="1440" w:hanging="360"/>
          </w:pPr>
        </w:pPrChange>
      </w:pPr>
      <w:r w:rsidRPr="2C909F07">
        <w:rPr>
          <w:b/>
          <w:bCs/>
          <w:rPrChange w:author="Nikolai Popov" w:date="2025-07-01T18:28:00Z" w:id="101">
            <w:rPr/>
          </w:rPrChange>
        </w:rPr>
        <w:t>Sales associates</w:t>
      </w:r>
    </w:p>
    <w:p w:rsidRPr="00FF57F3" w:rsidR="00FF57F3" w:rsidRDefault="00FF57F3" w14:paraId="4F4A6835" w14:textId="77777777">
      <w:pPr>
        <w:pStyle w:val="ListParagraph"/>
        <w:numPr>
          <w:ilvl w:val="1"/>
          <w:numId w:val="2"/>
        </w:numPr>
        <w:rPr>
          <w:b/>
          <w:bCs/>
          <w:rPrChange w:author="Nikolai Popov" w:date="2025-07-01T18:28:00Z" w:id="102">
            <w:rPr/>
          </w:rPrChange>
        </w:rPr>
        <w:pPrChange w:author="Nikolai Popov" w:date="2025-07-01T18:28:00Z" w:id="103">
          <w:pPr>
            <w:pStyle w:val="ListParagraph"/>
            <w:numPr>
              <w:ilvl w:val="1"/>
              <w:numId w:val="31"/>
            </w:numPr>
            <w:ind w:left="1440" w:hanging="360"/>
          </w:pPr>
        </w:pPrChange>
      </w:pPr>
      <w:r w:rsidRPr="2C909F07">
        <w:rPr>
          <w:b/>
          <w:bCs/>
          <w:rPrChange w:author="Nikolai Popov" w:date="2025-07-01T18:28:00Z" w:id="104">
            <w:rPr/>
          </w:rPrChange>
        </w:rPr>
        <w:t>IT and POS system administrators</w:t>
      </w:r>
    </w:p>
    <w:p w:rsidRPr="00FF57F3" w:rsidR="00FF57F3" w:rsidRDefault="00FF57F3" w14:paraId="748C9018" w14:textId="77777777">
      <w:pPr>
        <w:pStyle w:val="ListParagraph"/>
        <w:numPr>
          <w:ilvl w:val="1"/>
          <w:numId w:val="2"/>
        </w:numPr>
        <w:rPr>
          <w:b/>
          <w:bCs/>
          <w:rPrChange w:author="Nikolai Popov" w:date="2025-07-01T18:28:00Z" w:id="105">
            <w:rPr/>
          </w:rPrChange>
        </w:rPr>
        <w:pPrChange w:author="Nikolai Popov" w:date="2025-07-01T18:28:00Z" w:id="106">
          <w:pPr>
            <w:pStyle w:val="ListParagraph"/>
            <w:numPr>
              <w:ilvl w:val="1"/>
              <w:numId w:val="31"/>
            </w:numPr>
            <w:ind w:left="1440" w:hanging="360"/>
          </w:pPr>
        </w:pPrChange>
      </w:pPr>
      <w:r w:rsidRPr="2C909F07">
        <w:rPr>
          <w:b/>
          <w:bCs/>
          <w:rPrChange w:author="Nikolai Popov" w:date="2025-07-01T18:28:00Z" w:id="107">
            <w:rPr/>
          </w:rPrChange>
        </w:rPr>
        <w:t>Inventory and supply chain coordinators</w:t>
      </w:r>
    </w:p>
    <w:p w:rsidRPr="00FF57F3" w:rsidR="00FF57F3" w:rsidP="00FF57F3" w:rsidRDefault="00FF57F3" w14:paraId="58FF2F5E" w14:textId="77777777">
      <w:pPr>
        <w:pStyle w:val="Heading2"/>
      </w:pPr>
      <w:r w:rsidRPr="00FF57F3">
        <w:t>Objectives</w:t>
      </w:r>
    </w:p>
    <w:p w:rsidRPr="00FF57F3" w:rsidR="00FF57F3" w:rsidP="00DF67A0" w:rsidRDefault="00FF57F3" w14:paraId="50C91545" w14:textId="4D9D2543">
      <w:pPr>
        <w:pStyle w:val="ListParagraph"/>
        <w:numPr>
          <w:ilvl w:val="0"/>
          <w:numId w:val="32"/>
        </w:numPr>
      </w:pPr>
      <w:r w:rsidRPr="00FF57F3">
        <w:t>Define the structure and roles of physical sales locations.</w:t>
      </w:r>
    </w:p>
    <w:p w:rsidRPr="00FF57F3" w:rsidR="00FF57F3" w:rsidP="00DF67A0" w:rsidRDefault="00FF57F3" w14:paraId="4D41D607" w14:textId="111B70C1">
      <w:pPr>
        <w:pStyle w:val="ListParagraph"/>
        <w:numPr>
          <w:ilvl w:val="0"/>
          <w:numId w:val="32"/>
        </w:numPr>
      </w:pPr>
      <w:r w:rsidRPr="00FF57F3">
        <w:t>Identify technology and integration needs (e.g., POS, inventory).</w:t>
      </w:r>
    </w:p>
    <w:p w:rsidRPr="00FF57F3" w:rsidR="00FF57F3" w:rsidP="00DF67A0" w:rsidRDefault="00FF57F3" w14:paraId="71BC9BD6" w14:textId="38BE1AF2">
      <w:pPr>
        <w:pStyle w:val="ListParagraph"/>
        <w:numPr>
          <w:ilvl w:val="0"/>
          <w:numId w:val="32"/>
        </w:numPr>
      </w:pPr>
      <w:r w:rsidRPr="00FF57F3">
        <w:t>Align store operations with sales strategy.</w:t>
      </w:r>
    </w:p>
    <w:p w:rsidRPr="00FF57F3" w:rsidR="00FF57F3" w:rsidP="00FF57F3" w:rsidRDefault="00FF57F3" w14:paraId="6BB36404" w14:textId="77777777">
      <w:pPr>
        <w:pStyle w:val="Heading2"/>
      </w:pPr>
      <w:r w:rsidRPr="00FF57F3">
        <w:t>Agenda</w:t>
      </w:r>
    </w:p>
    <w:p w:rsidRPr="00FF57F3" w:rsidR="00FF57F3" w:rsidP="00DF67A0" w:rsidRDefault="00FF57F3" w14:paraId="5C10D048" w14:textId="54090134">
      <w:pPr>
        <w:pStyle w:val="ListParagraph"/>
        <w:numPr>
          <w:ilvl w:val="0"/>
          <w:numId w:val="33"/>
        </w:numPr>
      </w:pPr>
      <w:r w:rsidRPr="00FF57F3">
        <w:t>Introduction and objectives</w:t>
      </w:r>
    </w:p>
    <w:p w:rsidRPr="00FF57F3" w:rsidR="00FF57F3" w:rsidP="00DF67A0" w:rsidRDefault="00FF57F3" w14:paraId="0C134A7A" w14:textId="009EF4F7">
      <w:pPr>
        <w:pStyle w:val="ListParagraph"/>
        <w:numPr>
          <w:ilvl w:val="0"/>
          <w:numId w:val="33"/>
        </w:numPr>
      </w:pPr>
      <w:r w:rsidRPr="00FF57F3">
        <w:t>Overview of store operations and structure</w:t>
      </w:r>
    </w:p>
    <w:p w:rsidRPr="00FF57F3" w:rsidR="00FF57F3" w:rsidP="00DF67A0" w:rsidRDefault="00FF57F3" w14:paraId="5B1CE882" w14:textId="087C7150">
      <w:pPr>
        <w:pStyle w:val="ListParagraph"/>
        <w:numPr>
          <w:ilvl w:val="0"/>
          <w:numId w:val="33"/>
        </w:numPr>
      </w:pPr>
      <w:r w:rsidRPr="00FF57F3">
        <w:t>Technology and systems review</w:t>
      </w:r>
    </w:p>
    <w:p w:rsidRPr="00FF57F3" w:rsidR="00FF57F3" w:rsidP="00DF67A0" w:rsidRDefault="00FF57F3" w14:paraId="7F10BA49" w14:textId="3B7EB374">
      <w:pPr>
        <w:pStyle w:val="ListParagraph"/>
        <w:numPr>
          <w:ilvl w:val="0"/>
          <w:numId w:val="33"/>
        </w:numPr>
      </w:pPr>
      <w:r w:rsidRPr="00FF57F3">
        <w:t>Customer experience and service model</w:t>
      </w:r>
    </w:p>
    <w:p w:rsidRPr="00FF57F3" w:rsidR="00FF57F3" w:rsidP="00DF67A0" w:rsidRDefault="00FF57F3" w14:paraId="3FC77469" w14:textId="4831E08C">
      <w:pPr>
        <w:pStyle w:val="ListParagraph"/>
        <w:numPr>
          <w:ilvl w:val="0"/>
          <w:numId w:val="33"/>
        </w:numPr>
      </w:pPr>
      <w:r w:rsidRPr="00FF57F3">
        <w:t>Wrap-up and next steps</w:t>
      </w:r>
    </w:p>
    <w:p w:rsidRPr="00FF57F3" w:rsidR="00FF57F3" w:rsidP="00FF57F3" w:rsidRDefault="00FF57F3" w14:paraId="2372F945" w14:textId="77777777">
      <w:pPr>
        <w:pStyle w:val="Heading2"/>
      </w:pPr>
      <w:r w:rsidRPr="00FF57F3">
        <w:t>Key Questions</w:t>
      </w:r>
    </w:p>
    <w:p w:rsidRPr="00FF57F3" w:rsidR="00FF57F3" w:rsidP="00DF67A0" w:rsidRDefault="00FF57F3" w14:paraId="0CD19F64" w14:textId="77777777">
      <w:pPr>
        <w:pStyle w:val="ListParagraph"/>
        <w:numPr>
          <w:ilvl w:val="0"/>
          <w:numId w:val="34"/>
        </w:numPr>
        <w:rPr>
          <w:b/>
          <w:bCs/>
        </w:rPr>
      </w:pPr>
      <w:r w:rsidRPr="00FF57F3">
        <w:rPr>
          <w:b/>
          <w:bCs/>
        </w:rPr>
        <w:t>Store Operations</w:t>
      </w:r>
    </w:p>
    <w:p w:rsidRPr="00FF57F3" w:rsidR="00FF57F3" w:rsidP="00DF67A0" w:rsidRDefault="00FF57F3" w14:paraId="60DC8935" w14:textId="4D8368D2">
      <w:pPr>
        <w:pStyle w:val="ListParagraph"/>
        <w:numPr>
          <w:ilvl w:val="1"/>
          <w:numId w:val="35"/>
        </w:numPr>
      </w:pPr>
      <w:r w:rsidRPr="00FF57F3">
        <w:t>How are stores organized and staffed?</w:t>
      </w:r>
    </w:p>
    <w:p w:rsidRPr="00FF57F3" w:rsidR="00FF57F3" w:rsidP="00DF67A0" w:rsidRDefault="00FF57F3" w14:paraId="078893D8" w14:textId="075531F5">
      <w:pPr>
        <w:pStyle w:val="ListParagraph"/>
        <w:numPr>
          <w:ilvl w:val="1"/>
          <w:numId w:val="35"/>
        </w:numPr>
      </w:pPr>
      <w:r w:rsidRPr="00FF57F3">
        <w:t>What are the key sales processes in-store?</w:t>
      </w:r>
    </w:p>
    <w:p w:rsidRPr="00FF57F3" w:rsidR="00FF57F3" w:rsidP="00DF67A0" w:rsidRDefault="00FF57F3" w14:paraId="1D9C73ED" w14:textId="06379022">
      <w:pPr>
        <w:pStyle w:val="ListParagraph"/>
        <w:numPr>
          <w:ilvl w:val="1"/>
          <w:numId w:val="35"/>
        </w:numPr>
      </w:pPr>
      <w:r w:rsidRPr="00FF57F3">
        <w:t>How is inventory managed at the store level?</w:t>
      </w:r>
    </w:p>
    <w:p w:rsidRPr="00FF57F3" w:rsidR="00FF57F3" w:rsidP="00DF67A0" w:rsidRDefault="00FF57F3" w14:paraId="16181641" w14:textId="77777777">
      <w:pPr>
        <w:pStyle w:val="ListParagraph"/>
        <w:numPr>
          <w:ilvl w:val="0"/>
          <w:numId w:val="34"/>
        </w:numPr>
        <w:rPr>
          <w:b/>
          <w:bCs/>
        </w:rPr>
      </w:pPr>
      <w:r w:rsidRPr="00FF57F3">
        <w:rPr>
          <w:b/>
          <w:bCs/>
        </w:rPr>
        <w:t>Technology and Systems</w:t>
      </w:r>
    </w:p>
    <w:p w:rsidRPr="00FF57F3" w:rsidR="00FF57F3" w:rsidP="00DF67A0" w:rsidRDefault="00FF57F3" w14:paraId="351A7635" w14:textId="5BA93582">
      <w:pPr>
        <w:pStyle w:val="ListParagraph"/>
        <w:numPr>
          <w:ilvl w:val="1"/>
          <w:numId w:val="36"/>
        </w:numPr>
      </w:pPr>
      <w:r w:rsidRPr="00FF57F3">
        <w:t>What POS systems are currently used?</w:t>
      </w:r>
    </w:p>
    <w:p w:rsidRPr="00FF57F3" w:rsidR="00FF57F3" w:rsidP="00DF67A0" w:rsidRDefault="00FF57F3" w14:paraId="5335AABE" w14:textId="7CAFA6CB">
      <w:pPr>
        <w:pStyle w:val="ListParagraph"/>
        <w:numPr>
          <w:ilvl w:val="1"/>
          <w:numId w:val="36"/>
        </w:numPr>
      </w:pPr>
      <w:r w:rsidRPr="00FF57F3">
        <w:t>How is store data integrated with central systems?</w:t>
      </w:r>
    </w:p>
    <w:p w:rsidRPr="00FF57F3" w:rsidR="00FF57F3" w:rsidP="00DF67A0" w:rsidRDefault="00FF57F3" w14:paraId="4CE40C8C" w14:textId="6D008BA6">
      <w:pPr>
        <w:pStyle w:val="ListParagraph"/>
        <w:numPr>
          <w:ilvl w:val="1"/>
          <w:numId w:val="36"/>
        </w:numPr>
      </w:pPr>
      <w:r w:rsidRPr="00FF57F3">
        <w:t>What reporting is needed from store operations?</w:t>
      </w:r>
    </w:p>
    <w:p w:rsidRPr="00FF57F3" w:rsidR="00FF57F3" w:rsidP="00DF67A0" w:rsidRDefault="00FF57F3" w14:paraId="63C2224F" w14:textId="77777777">
      <w:pPr>
        <w:pStyle w:val="ListParagraph"/>
        <w:numPr>
          <w:ilvl w:val="0"/>
          <w:numId w:val="34"/>
        </w:numPr>
        <w:rPr>
          <w:b/>
          <w:bCs/>
        </w:rPr>
      </w:pPr>
      <w:r w:rsidRPr="00FF57F3">
        <w:rPr>
          <w:b/>
          <w:bCs/>
        </w:rPr>
        <w:t>Customer Experience</w:t>
      </w:r>
    </w:p>
    <w:p w:rsidRPr="00FF57F3" w:rsidR="00FF57F3" w:rsidP="00DF67A0" w:rsidRDefault="00FF57F3" w14:paraId="29AB2D88" w14:textId="14A12B58">
      <w:pPr>
        <w:pStyle w:val="ListParagraph"/>
        <w:numPr>
          <w:ilvl w:val="1"/>
          <w:numId w:val="37"/>
        </w:numPr>
      </w:pPr>
      <w:r w:rsidRPr="00FF57F3">
        <w:t>What services are offered in-store (e.g., consultations, returns)?</w:t>
      </w:r>
    </w:p>
    <w:p w:rsidRPr="00FF57F3" w:rsidR="00FF57F3" w:rsidP="00DF67A0" w:rsidRDefault="00FF57F3" w14:paraId="26FE8569" w14:textId="45FB6FC0">
      <w:pPr>
        <w:pStyle w:val="ListParagraph"/>
        <w:numPr>
          <w:ilvl w:val="1"/>
          <w:numId w:val="37"/>
        </w:numPr>
      </w:pPr>
      <w:r w:rsidRPr="00FF57F3">
        <w:t>How is customer feedback captured and used?</w:t>
      </w:r>
    </w:p>
    <w:p w:rsidRPr="00FF57F3" w:rsidR="00FF57F3" w:rsidP="00DF67A0" w:rsidRDefault="00FF57F3" w14:paraId="0D50E02B" w14:textId="61371996">
      <w:pPr>
        <w:pStyle w:val="ListParagraph"/>
        <w:numPr>
          <w:ilvl w:val="1"/>
          <w:numId w:val="37"/>
        </w:numPr>
      </w:pPr>
      <w:r w:rsidRPr="00FF57F3">
        <w:t>How is loyalty or CRM data used in-store?</w:t>
      </w:r>
    </w:p>
    <w:p w:rsidR="00FF57F3" w:rsidRDefault="00FF57F3" w14:paraId="1FE87957" w14:textId="77777777">
      <w:pPr>
        <w:rPr>
          <w:rFonts w:asciiTheme="majorHAnsi" w:hAnsiTheme="majorHAnsi" w:eastAsiaTheme="majorEastAsia" w:cstheme="majorBidi"/>
          <w:color w:val="0F4761" w:themeColor="accent1" w:themeShade="BF"/>
          <w:sz w:val="40"/>
          <w:szCs w:val="40"/>
        </w:rPr>
      </w:pPr>
      <w:r>
        <w:br w:type="page"/>
      </w:r>
    </w:p>
    <w:p w:rsidRPr="00FF57F3" w:rsidR="00FF57F3" w:rsidP="00FF57F3" w:rsidRDefault="00FF57F3" w14:paraId="72B48EFC" w14:textId="10513C43">
      <w:pPr>
        <w:pStyle w:val="Heading1"/>
      </w:pPr>
      <w:r>
        <w:t xml:space="preserve">85.35.003 </w:t>
      </w:r>
      <w:r w:rsidRPr="00FF57F3">
        <w:t>Define Sales Channels – Call Center Deep-Dive Discovery Workshop</w:t>
      </w:r>
    </w:p>
    <w:p w:rsidRPr="00FF57F3" w:rsidR="00FF57F3" w:rsidP="00FF57F3" w:rsidRDefault="00FF57F3" w14:paraId="52CA1C38" w14:textId="77777777">
      <w:r w:rsidRPr="00FF57F3">
        <w:t>This workshop focuses on defining the structure, workflows, and tools used in call center-based sales operations. It includes inbound and outbound sales, scripting, CRM integration, and performance tracking.</w:t>
      </w:r>
    </w:p>
    <w:p w:rsidRPr="00FF57F3" w:rsidR="00FF57F3" w:rsidP="00FF57F3" w:rsidRDefault="00FF57F3" w14:paraId="2EA97799" w14:textId="77777777">
      <w:pPr>
        <w:pStyle w:val="Heading2"/>
      </w:pPr>
      <w:r w:rsidRPr="00FF57F3">
        <w:t>Assumptions</w:t>
      </w:r>
    </w:p>
    <w:p w:rsidRPr="00FF57F3" w:rsidR="00FF57F3" w:rsidP="00DF67A0" w:rsidRDefault="00FF57F3" w14:paraId="365DE799" w14:textId="2932032A">
      <w:pPr>
        <w:pStyle w:val="ListParagraph"/>
        <w:numPr>
          <w:ilvl w:val="1"/>
          <w:numId w:val="46"/>
        </w:numPr>
      </w:pPr>
      <w:r w:rsidRPr="00FF57F3">
        <w:t>Call center sales channels are in scope for the Dynamics 365 implementation.</w:t>
      </w:r>
    </w:p>
    <w:p w:rsidR="00FF57F3" w:rsidP="00DF67A0" w:rsidRDefault="00FF57F3" w14:paraId="218A1AD1" w14:textId="0B37AFA0">
      <w:pPr>
        <w:pStyle w:val="ListParagraph"/>
        <w:numPr>
          <w:ilvl w:val="1"/>
          <w:numId w:val="46"/>
        </w:numPr>
      </w:pPr>
      <w:r w:rsidRPr="00FF57F3">
        <w:t>Current call center systems and scripts are documented.</w:t>
      </w:r>
    </w:p>
    <w:p w:rsidRPr="00FF57F3" w:rsidR="00FF57F3" w:rsidP="00DF67A0" w:rsidRDefault="00FF57F3" w14:paraId="7CEE5EA7" w14:textId="77777777">
      <w:pPr>
        <w:pStyle w:val="ListParagraph"/>
        <w:numPr>
          <w:ilvl w:val="1"/>
          <w:numId w:val="46"/>
        </w:numPr>
      </w:pPr>
      <w:r w:rsidRPr="00FF57F3">
        <w:t>Call center operations and sales leadership are available.</w:t>
      </w:r>
    </w:p>
    <w:p w:rsidRPr="00FF57F3" w:rsidR="00FF57F3" w:rsidP="2C909F07" w:rsidRDefault="00FF57F3" w14:paraId="29F15627" w14:textId="77777777">
      <w:pPr>
        <w:pStyle w:val="ListParagraph"/>
        <w:numPr>
          <w:ilvl w:val="2"/>
          <w:numId w:val="47"/>
        </w:numPr>
        <w:rPr>
          <w:b/>
          <w:bCs/>
          <w:rPrChange w:author="Nikolai Popov" w:date="2025-07-01T18:28:00Z" w:id="108">
            <w:rPr/>
          </w:rPrChange>
        </w:rPr>
      </w:pPr>
      <w:r w:rsidRPr="2C909F07">
        <w:rPr>
          <w:b/>
          <w:bCs/>
          <w:rPrChange w:author="Nikolai Popov" w:date="2025-07-01T18:28:00Z" w:id="109">
            <w:rPr/>
          </w:rPrChange>
        </w:rPr>
        <w:t>Call center managers</w:t>
      </w:r>
    </w:p>
    <w:p w:rsidRPr="00FF57F3" w:rsidR="00FF57F3" w:rsidP="2C909F07" w:rsidRDefault="00FF57F3" w14:paraId="2A82DF86" w14:textId="77777777">
      <w:pPr>
        <w:pStyle w:val="ListParagraph"/>
        <w:numPr>
          <w:ilvl w:val="2"/>
          <w:numId w:val="47"/>
        </w:numPr>
        <w:rPr>
          <w:b/>
          <w:bCs/>
          <w:rPrChange w:author="Nikolai Popov" w:date="2025-07-01T18:28:00Z" w:id="110">
            <w:rPr/>
          </w:rPrChange>
        </w:rPr>
      </w:pPr>
      <w:r w:rsidRPr="2C909F07">
        <w:rPr>
          <w:b/>
          <w:bCs/>
          <w:rPrChange w:author="Nikolai Popov" w:date="2025-07-01T18:28:00Z" w:id="111">
            <w:rPr/>
          </w:rPrChange>
        </w:rPr>
        <w:t>Sales agents</w:t>
      </w:r>
    </w:p>
    <w:p w:rsidRPr="00FF57F3" w:rsidR="00FF57F3" w:rsidP="2C909F07" w:rsidRDefault="00FF57F3" w14:paraId="79C5EAD9" w14:textId="77777777">
      <w:pPr>
        <w:pStyle w:val="ListParagraph"/>
        <w:numPr>
          <w:ilvl w:val="2"/>
          <w:numId w:val="47"/>
        </w:numPr>
        <w:rPr>
          <w:b/>
          <w:bCs/>
          <w:rPrChange w:author="Nikolai Popov" w:date="2025-07-01T18:28:00Z" w:id="112">
            <w:rPr/>
          </w:rPrChange>
        </w:rPr>
      </w:pPr>
      <w:r w:rsidRPr="2C909F07">
        <w:rPr>
          <w:b/>
          <w:bCs/>
          <w:rPrChange w:author="Nikolai Popov" w:date="2025-07-01T18:28:00Z" w:id="113">
            <w:rPr/>
          </w:rPrChange>
        </w:rPr>
        <w:t>Sales operations analysts</w:t>
      </w:r>
    </w:p>
    <w:p w:rsidRPr="00FF57F3" w:rsidR="00FF57F3" w:rsidP="2C909F07" w:rsidRDefault="00FF57F3" w14:paraId="38CF7880" w14:textId="77777777">
      <w:pPr>
        <w:pStyle w:val="ListParagraph"/>
        <w:numPr>
          <w:ilvl w:val="2"/>
          <w:numId w:val="47"/>
        </w:numPr>
        <w:rPr>
          <w:b/>
          <w:bCs/>
          <w:rPrChange w:author="Nikolai Popov" w:date="2025-07-01T18:28:00Z" w:id="114">
            <w:rPr/>
          </w:rPrChange>
        </w:rPr>
      </w:pPr>
      <w:r w:rsidRPr="2C909F07">
        <w:rPr>
          <w:b/>
          <w:bCs/>
          <w:rPrChange w:author="Nikolai Popov" w:date="2025-07-01T18:28:00Z" w:id="115">
            <w:rPr/>
          </w:rPrChange>
        </w:rPr>
        <w:t>CRM and telephony system administrators</w:t>
      </w:r>
    </w:p>
    <w:p w:rsidRPr="00FF57F3" w:rsidR="00FF57F3" w:rsidP="2C909F07" w:rsidRDefault="00FF57F3" w14:paraId="5DE3883C" w14:textId="5C2B777A">
      <w:pPr>
        <w:pStyle w:val="ListParagraph"/>
        <w:numPr>
          <w:ilvl w:val="2"/>
          <w:numId w:val="47"/>
        </w:numPr>
        <w:rPr>
          <w:b/>
          <w:bCs/>
          <w:rPrChange w:author="Nikolai Popov" w:date="2025-07-01T18:28:00Z" w:id="116">
            <w:rPr/>
          </w:rPrChange>
        </w:rPr>
      </w:pPr>
      <w:r w:rsidRPr="2C909F07">
        <w:rPr>
          <w:b/>
          <w:bCs/>
          <w:rPrChange w:author="Nikolai Popov" w:date="2025-07-01T18:28:00Z" w:id="117">
            <w:rPr/>
          </w:rPrChange>
        </w:rPr>
        <w:t>Training and quality assurance leads</w:t>
      </w:r>
    </w:p>
    <w:p w:rsidRPr="00FF57F3" w:rsidR="00FF57F3" w:rsidP="00FF57F3" w:rsidRDefault="00FF57F3" w14:paraId="4A337F1E" w14:textId="77777777">
      <w:pPr>
        <w:pStyle w:val="Heading2"/>
      </w:pPr>
      <w:r w:rsidRPr="00FF57F3">
        <w:t>Objectives</w:t>
      </w:r>
    </w:p>
    <w:p w:rsidRPr="00FF57F3" w:rsidR="00FF57F3" w:rsidP="00DF67A0" w:rsidRDefault="00FF57F3" w14:paraId="34A08EC5" w14:textId="2829DD34">
      <w:pPr>
        <w:pStyle w:val="ListParagraph"/>
        <w:numPr>
          <w:ilvl w:val="1"/>
          <w:numId w:val="45"/>
        </w:numPr>
      </w:pPr>
      <w:r w:rsidRPr="00FF57F3">
        <w:t>Define call center sales workflows and team structure.</w:t>
      </w:r>
    </w:p>
    <w:p w:rsidRPr="00FF57F3" w:rsidR="00FF57F3" w:rsidP="00DF67A0" w:rsidRDefault="00FF57F3" w14:paraId="0E91F27D" w14:textId="70DDA4EB">
      <w:pPr>
        <w:pStyle w:val="ListParagraph"/>
        <w:numPr>
          <w:ilvl w:val="1"/>
          <w:numId w:val="45"/>
        </w:numPr>
      </w:pPr>
      <w:r w:rsidRPr="00FF57F3">
        <w:t>Identify integration needs with CRM and telephony systems.</w:t>
      </w:r>
    </w:p>
    <w:p w:rsidRPr="00FF57F3" w:rsidR="00FF57F3" w:rsidP="00DF67A0" w:rsidRDefault="00FF57F3" w14:paraId="10104D80" w14:textId="2498ABDA">
      <w:pPr>
        <w:pStyle w:val="ListParagraph"/>
        <w:numPr>
          <w:ilvl w:val="1"/>
          <w:numId w:val="45"/>
        </w:numPr>
      </w:pPr>
      <w:r w:rsidRPr="00FF57F3">
        <w:t>Align call center KPIs with sales strategy.</w:t>
      </w:r>
    </w:p>
    <w:p w:rsidRPr="00FF57F3" w:rsidR="00FF57F3" w:rsidP="00FF57F3" w:rsidRDefault="00FF57F3" w14:paraId="5C79E1CB" w14:textId="77777777">
      <w:pPr>
        <w:pStyle w:val="Heading2"/>
      </w:pPr>
      <w:r w:rsidRPr="00FF57F3">
        <w:t>Agenda</w:t>
      </w:r>
    </w:p>
    <w:p w:rsidRPr="00FF57F3" w:rsidR="00FF57F3" w:rsidP="00DF67A0" w:rsidRDefault="00FF57F3" w14:paraId="4AD80EB9" w14:textId="099CA9F9">
      <w:pPr>
        <w:pStyle w:val="ListParagraph"/>
        <w:numPr>
          <w:ilvl w:val="0"/>
          <w:numId w:val="44"/>
        </w:numPr>
      </w:pPr>
      <w:r w:rsidRPr="00FF57F3">
        <w:t>Introduction and objectives</w:t>
      </w:r>
    </w:p>
    <w:p w:rsidRPr="00FF57F3" w:rsidR="00FF57F3" w:rsidP="00DF67A0" w:rsidRDefault="00FF57F3" w14:paraId="5DB9B136" w14:textId="60B9865B">
      <w:pPr>
        <w:pStyle w:val="ListParagraph"/>
        <w:numPr>
          <w:ilvl w:val="0"/>
          <w:numId w:val="44"/>
        </w:numPr>
      </w:pPr>
      <w:r w:rsidRPr="00FF57F3">
        <w:t>Review of call center operations and structure</w:t>
      </w:r>
    </w:p>
    <w:p w:rsidRPr="00FF57F3" w:rsidR="00FF57F3" w:rsidP="00DF67A0" w:rsidRDefault="00FF57F3" w14:paraId="37D054EF" w14:textId="773FC237">
      <w:pPr>
        <w:pStyle w:val="ListParagraph"/>
        <w:numPr>
          <w:ilvl w:val="0"/>
          <w:numId w:val="44"/>
        </w:numPr>
      </w:pPr>
      <w:r w:rsidRPr="00FF57F3">
        <w:t>Sales workflows and scripting</w:t>
      </w:r>
    </w:p>
    <w:p w:rsidRPr="00FF57F3" w:rsidR="00FF57F3" w:rsidP="00DF67A0" w:rsidRDefault="00FF57F3" w14:paraId="4E573961" w14:textId="342EF7C9">
      <w:pPr>
        <w:pStyle w:val="ListParagraph"/>
        <w:numPr>
          <w:ilvl w:val="0"/>
          <w:numId w:val="44"/>
        </w:numPr>
      </w:pPr>
      <w:r w:rsidRPr="00FF57F3">
        <w:t>Technology and integration needs</w:t>
      </w:r>
    </w:p>
    <w:p w:rsidRPr="00FF57F3" w:rsidR="00FF57F3" w:rsidP="00DF67A0" w:rsidRDefault="00FF57F3" w14:paraId="03410EF1" w14:textId="142AB704">
      <w:pPr>
        <w:pStyle w:val="ListParagraph"/>
        <w:numPr>
          <w:ilvl w:val="0"/>
          <w:numId w:val="44"/>
        </w:numPr>
      </w:pPr>
      <w:r w:rsidRPr="00FF57F3">
        <w:t>Wrap-up and next steps</w:t>
      </w:r>
    </w:p>
    <w:p w:rsidRPr="00FF57F3" w:rsidR="00FF57F3" w:rsidP="00FF57F3" w:rsidRDefault="00FF57F3" w14:paraId="201F30B6" w14:textId="77777777">
      <w:pPr>
        <w:pStyle w:val="Heading2"/>
      </w:pPr>
      <w:r w:rsidRPr="00FF57F3">
        <w:t>Key Questions</w:t>
      </w:r>
    </w:p>
    <w:p w:rsidRPr="00FF57F3" w:rsidR="00FF57F3" w:rsidP="00DF67A0" w:rsidRDefault="00FF57F3" w14:paraId="679C81F1" w14:textId="77777777">
      <w:pPr>
        <w:pStyle w:val="ListParagraph"/>
        <w:numPr>
          <w:ilvl w:val="0"/>
          <w:numId w:val="38"/>
        </w:numPr>
        <w:rPr>
          <w:b/>
          <w:bCs/>
        </w:rPr>
      </w:pPr>
      <w:r w:rsidRPr="00FF57F3">
        <w:rPr>
          <w:b/>
          <w:bCs/>
        </w:rPr>
        <w:t>Call Center Operations</w:t>
      </w:r>
    </w:p>
    <w:p w:rsidRPr="00FF57F3" w:rsidR="00FF57F3" w:rsidP="00DF67A0" w:rsidRDefault="00FF57F3" w14:paraId="7A31F3DB" w14:textId="6514A6DD">
      <w:pPr>
        <w:pStyle w:val="ListParagraph"/>
        <w:numPr>
          <w:ilvl w:val="1"/>
          <w:numId w:val="41"/>
        </w:numPr>
      </w:pPr>
      <w:r w:rsidRPr="00FF57F3">
        <w:t>What types of calls are handled (inbound, outbound, blended)?</w:t>
      </w:r>
    </w:p>
    <w:p w:rsidRPr="00FF57F3" w:rsidR="00FF57F3" w:rsidP="00DF67A0" w:rsidRDefault="00FF57F3" w14:paraId="69651BAE" w14:textId="40EC1CE2">
      <w:pPr>
        <w:pStyle w:val="ListParagraph"/>
        <w:numPr>
          <w:ilvl w:val="1"/>
          <w:numId w:val="41"/>
        </w:numPr>
      </w:pPr>
      <w:r w:rsidRPr="00FF57F3">
        <w:t>How are leads routed and assigned?</w:t>
      </w:r>
    </w:p>
    <w:p w:rsidRPr="00FF57F3" w:rsidR="00FF57F3" w:rsidP="00DF67A0" w:rsidRDefault="00FF57F3" w14:paraId="66E3DD9E" w14:textId="1D72F156">
      <w:pPr>
        <w:pStyle w:val="ListParagraph"/>
        <w:numPr>
          <w:ilvl w:val="1"/>
          <w:numId w:val="41"/>
        </w:numPr>
      </w:pPr>
      <w:r w:rsidRPr="00FF57F3">
        <w:t>What are the key sales workflows and scripts?</w:t>
      </w:r>
    </w:p>
    <w:p w:rsidRPr="00FF57F3" w:rsidR="00FF57F3" w:rsidP="00DF67A0" w:rsidRDefault="00FF57F3" w14:paraId="4EB9D675" w14:textId="77777777">
      <w:pPr>
        <w:pStyle w:val="ListParagraph"/>
        <w:numPr>
          <w:ilvl w:val="0"/>
          <w:numId w:val="39"/>
        </w:numPr>
        <w:rPr>
          <w:b/>
          <w:bCs/>
        </w:rPr>
      </w:pPr>
      <w:r w:rsidRPr="00FF57F3">
        <w:rPr>
          <w:b/>
          <w:bCs/>
        </w:rPr>
        <w:t>Technology and Integration</w:t>
      </w:r>
    </w:p>
    <w:p w:rsidRPr="00FF57F3" w:rsidR="00FF57F3" w:rsidP="00DF67A0" w:rsidRDefault="00FF57F3" w14:paraId="4A651B19" w14:textId="35E5C0CC">
      <w:pPr>
        <w:pStyle w:val="ListParagraph"/>
        <w:numPr>
          <w:ilvl w:val="1"/>
          <w:numId w:val="42"/>
        </w:numPr>
      </w:pPr>
      <w:r w:rsidRPr="00FF57F3">
        <w:t>What telephony systems are used?</w:t>
      </w:r>
    </w:p>
    <w:p w:rsidRPr="00FF57F3" w:rsidR="00FF57F3" w:rsidP="00DF67A0" w:rsidRDefault="00FF57F3" w14:paraId="23CD6AB2" w14:textId="4FC69DC5">
      <w:pPr>
        <w:pStyle w:val="ListParagraph"/>
        <w:numPr>
          <w:ilvl w:val="1"/>
          <w:numId w:val="42"/>
        </w:numPr>
      </w:pPr>
      <w:r w:rsidRPr="00FF57F3">
        <w:t>How is call data integrated with CRM?</w:t>
      </w:r>
    </w:p>
    <w:p w:rsidRPr="00FF57F3" w:rsidR="00FF57F3" w:rsidP="00DF67A0" w:rsidRDefault="00FF57F3" w14:paraId="1A82F5A0" w14:textId="55B29CA3">
      <w:pPr>
        <w:pStyle w:val="ListParagraph"/>
        <w:numPr>
          <w:ilvl w:val="1"/>
          <w:numId w:val="42"/>
        </w:numPr>
      </w:pPr>
      <w:r w:rsidRPr="00FF57F3">
        <w:t>What reporting and dashboards are needed?</w:t>
      </w:r>
    </w:p>
    <w:p w:rsidRPr="00FF57F3" w:rsidR="00FF57F3" w:rsidP="00DF67A0" w:rsidRDefault="00FF57F3" w14:paraId="2D15AF20" w14:textId="77777777">
      <w:pPr>
        <w:pStyle w:val="ListParagraph"/>
        <w:numPr>
          <w:ilvl w:val="0"/>
          <w:numId w:val="40"/>
        </w:numPr>
        <w:rPr>
          <w:b/>
          <w:bCs/>
        </w:rPr>
      </w:pPr>
      <w:r w:rsidRPr="00FF57F3">
        <w:rPr>
          <w:b/>
          <w:bCs/>
        </w:rPr>
        <w:t>Performance and Quality</w:t>
      </w:r>
    </w:p>
    <w:p w:rsidRPr="00FF57F3" w:rsidR="00FF57F3" w:rsidP="00DF67A0" w:rsidRDefault="00FF57F3" w14:paraId="33EC3AB7" w14:textId="40D2DC16">
      <w:pPr>
        <w:pStyle w:val="ListParagraph"/>
        <w:numPr>
          <w:ilvl w:val="1"/>
          <w:numId w:val="43"/>
        </w:numPr>
      </w:pPr>
      <w:r w:rsidRPr="00FF57F3">
        <w:t>What KPIs are tracked (e.g., conversion rate, call duration)?</w:t>
      </w:r>
    </w:p>
    <w:p w:rsidRPr="00FF57F3" w:rsidR="00FF57F3" w:rsidP="00DF67A0" w:rsidRDefault="00FF57F3" w14:paraId="08953B07" w14:textId="5E786CC5">
      <w:pPr>
        <w:pStyle w:val="ListParagraph"/>
        <w:numPr>
          <w:ilvl w:val="1"/>
          <w:numId w:val="43"/>
        </w:numPr>
      </w:pPr>
      <w:r w:rsidRPr="00FF57F3">
        <w:t>How is agent performance reviewed?</w:t>
      </w:r>
    </w:p>
    <w:p w:rsidRPr="00FF57F3" w:rsidR="00FF57F3" w:rsidP="00DF67A0" w:rsidRDefault="00FF57F3" w14:paraId="60062607" w14:textId="5BC2799F">
      <w:pPr>
        <w:pStyle w:val="ListParagraph"/>
        <w:numPr>
          <w:ilvl w:val="1"/>
          <w:numId w:val="43"/>
        </w:numPr>
      </w:pPr>
      <w:r w:rsidRPr="00FF57F3">
        <w:t>What training and QA processes are in place?</w:t>
      </w:r>
    </w:p>
    <w:p w:rsidR="00FF57F3" w:rsidRDefault="00FF57F3" w14:paraId="7FAFF50D" w14:textId="77777777">
      <w:pPr>
        <w:rPr>
          <w:b/>
          <w:bCs/>
        </w:rPr>
      </w:pPr>
      <w:r>
        <w:rPr>
          <w:b/>
          <w:bCs/>
        </w:rPr>
        <w:br w:type="page"/>
      </w:r>
    </w:p>
    <w:p w:rsidRPr="00FF57F3" w:rsidR="00FF57F3" w:rsidP="00FF57F3" w:rsidRDefault="00FF57F3" w14:paraId="66EDB401" w14:textId="1B656B64">
      <w:pPr>
        <w:pStyle w:val="Heading1"/>
      </w:pPr>
      <w:r>
        <w:t xml:space="preserve">85.35.004 </w:t>
      </w:r>
      <w:r w:rsidRPr="00FF57F3">
        <w:t>Define Sales Channels – Online Sales Deep-Dive Discovery Workshop</w:t>
      </w:r>
    </w:p>
    <w:p w:rsidRPr="00FF57F3" w:rsidR="00FF57F3" w:rsidP="00FF57F3" w:rsidRDefault="00FF57F3" w14:paraId="7C61765D" w14:textId="77777777">
      <w:r w:rsidRPr="00FF57F3">
        <w:t>This workshop focuses on defining the structure, tools, and processes for digital and eCommerce sales channels. It includes website platforms, digital marketing, cart and checkout processes, and customer engagement.</w:t>
      </w:r>
    </w:p>
    <w:p w:rsidRPr="00FF57F3" w:rsidR="00FF57F3" w:rsidP="00FF57F3" w:rsidRDefault="00FF57F3" w14:paraId="4206C080" w14:textId="77777777">
      <w:pPr>
        <w:pStyle w:val="Heading2"/>
      </w:pPr>
      <w:r w:rsidRPr="00FF57F3">
        <w:t>Assumptions</w:t>
      </w:r>
    </w:p>
    <w:p w:rsidRPr="00FF57F3" w:rsidR="00FF57F3" w:rsidP="00DF67A0" w:rsidRDefault="00FF57F3" w14:paraId="1813CBF0" w14:textId="30A9886E">
      <w:pPr>
        <w:pStyle w:val="ListParagraph"/>
        <w:numPr>
          <w:ilvl w:val="1"/>
          <w:numId w:val="52"/>
        </w:numPr>
      </w:pPr>
      <w:r w:rsidRPr="00FF57F3">
        <w:t>Online sales channels are in scope for the Dynamics 365 implementation.</w:t>
      </w:r>
    </w:p>
    <w:p w:rsidRPr="00FF57F3" w:rsidR="00FF57F3" w:rsidP="00DF67A0" w:rsidRDefault="00FF57F3" w14:paraId="4A837D12" w14:textId="7ACECD80">
      <w:pPr>
        <w:pStyle w:val="ListParagraph"/>
        <w:numPr>
          <w:ilvl w:val="1"/>
          <w:numId w:val="52"/>
        </w:numPr>
      </w:pPr>
      <w:r w:rsidRPr="00FF57F3">
        <w:t>eCommerce, marketing, and IT stakeholders are available.</w:t>
      </w:r>
    </w:p>
    <w:p w:rsidRPr="00FF57F3" w:rsidR="00FF57F3" w:rsidP="00DF67A0" w:rsidRDefault="00FF57F3" w14:paraId="3161EEEF" w14:textId="7D8DEAB5">
      <w:pPr>
        <w:pStyle w:val="ListParagraph"/>
        <w:numPr>
          <w:ilvl w:val="1"/>
          <w:numId w:val="52"/>
        </w:numPr>
        <w:rPr>
          <w:ins w:author="Nikolai Popov" w:date="2025-07-01T18:30:00Z" w16du:dateUtc="2025-07-01T18:30:43Z" w:id="118"/>
        </w:rPr>
      </w:pPr>
      <w:r>
        <w:t>Current digital platforms and customer journeys are documented.</w:t>
      </w:r>
    </w:p>
    <w:p w:rsidR="1B8ED5F2" w:rsidP="2C909F07" w:rsidRDefault="1B8ED5F2" w14:paraId="399797E8" w14:textId="5AF9F2C9">
      <w:pPr>
        <w:pStyle w:val="ListParagraph"/>
        <w:numPr>
          <w:ilvl w:val="0"/>
          <w:numId w:val="52"/>
        </w:numPr>
        <w:rPr>
          <w:ins w:author="Nikolai Popov" w:date="2025-07-01T18:30:00Z" w16du:dateUtc="2025-07-01T18:30:56Z" w:id="119"/>
        </w:rPr>
      </w:pPr>
      <w:ins w:author="Nikolai Popov" w:date="2025-07-01T18:30:00Z" w:id="120">
        <w:r>
          <w:t>The following stakeholders are available and actively contribute to the workshop:</w:t>
        </w:r>
      </w:ins>
    </w:p>
    <w:p w:rsidR="1B8ED5F2" w:rsidRDefault="1B8ED5F2" w14:paraId="031BF422" w14:textId="5CEB62DD">
      <w:pPr>
        <w:pStyle w:val="ListParagraph"/>
        <w:numPr>
          <w:ilvl w:val="0"/>
          <w:numId w:val="1"/>
        </w:numPr>
        <w:rPr>
          <w:ins w:author="Nikolai Popov" w:date="2025-07-01T18:31:00Z" w16du:dateUtc="2025-07-01T18:31:15Z" w:id="121"/>
          <w:b/>
          <w:bCs/>
          <w:rPrChange w:author="Nikolai Popov" w:date="2025-07-01T18:31:00Z" w:id="122">
            <w:rPr>
              <w:ins w:author="Nikolai Popov" w:date="2025-07-01T18:31:00Z" w16du:dateUtc="2025-07-01T18:31:15Z" w:id="123"/>
            </w:rPr>
          </w:rPrChange>
        </w:rPr>
        <w:pPrChange w:author="Nikolai Popov" w:date="2025-07-01T18:31:00Z" w:id="124">
          <w:pPr>
            <w:pStyle w:val="ListParagraph"/>
            <w:numPr>
              <w:ilvl w:val="2"/>
              <w:numId w:val="52"/>
            </w:numPr>
            <w:ind w:left="2160" w:hanging="360"/>
          </w:pPr>
        </w:pPrChange>
      </w:pPr>
      <w:ins w:author="Nikolai Popov" w:date="2025-07-01T18:31:00Z" w:id="125">
        <w:r w:rsidRPr="2C909F07">
          <w:rPr>
            <w:b/>
            <w:bCs/>
            <w:rPrChange w:author="Nikolai Popov" w:date="2025-07-01T18:31:00Z" w:id="126">
              <w:rPr/>
            </w:rPrChange>
          </w:rPr>
          <w:t xml:space="preserve">eCommerce managers </w:t>
        </w:r>
      </w:ins>
    </w:p>
    <w:p w:rsidR="1B8ED5F2" w:rsidRDefault="1B8ED5F2" w14:paraId="7EE2FD06" w14:textId="1CF9C4E4">
      <w:pPr>
        <w:pStyle w:val="ListParagraph"/>
        <w:numPr>
          <w:ilvl w:val="0"/>
          <w:numId w:val="1"/>
        </w:numPr>
        <w:rPr>
          <w:ins w:author="Nikolai Popov" w:date="2025-07-01T18:31:00Z" w16du:dateUtc="2025-07-01T18:31:15Z" w:id="127"/>
          <w:b/>
          <w:bCs/>
          <w:rPrChange w:author="Nikolai Popov" w:date="2025-07-01T18:31:00Z" w:id="128">
            <w:rPr>
              <w:ins w:author="Nikolai Popov" w:date="2025-07-01T18:31:00Z" w16du:dateUtc="2025-07-01T18:31:15Z" w:id="129"/>
            </w:rPr>
          </w:rPrChange>
        </w:rPr>
        <w:pPrChange w:author="Nikolai Popov" w:date="2025-07-01T18:31:00Z" w:id="130">
          <w:pPr/>
        </w:pPrChange>
      </w:pPr>
      <w:ins w:author="Nikolai Popov" w:date="2025-07-01T18:31:00Z" w:id="131">
        <w:r w:rsidRPr="2C909F07">
          <w:rPr>
            <w:b/>
            <w:bCs/>
            <w:rPrChange w:author="Nikolai Popov" w:date="2025-07-01T18:31:00Z" w:id="132">
              <w:rPr/>
            </w:rPrChange>
          </w:rPr>
          <w:t xml:space="preserve">Digital marketing leads </w:t>
        </w:r>
      </w:ins>
    </w:p>
    <w:p w:rsidR="1B8ED5F2" w:rsidRDefault="1B8ED5F2" w14:paraId="39849E9B" w14:textId="78E1A8FC">
      <w:pPr>
        <w:pStyle w:val="ListParagraph"/>
        <w:numPr>
          <w:ilvl w:val="0"/>
          <w:numId w:val="1"/>
        </w:numPr>
        <w:rPr>
          <w:ins w:author="Nikolai Popov" w:date="2025-07-01T18:31:00Z" w16du:dateUtc="2025-07-01T18:31:15Z" w:id="133"/>
          <w:b/>
          <w:bCs/>
          <w:rPrChange w:author="Nikolai Popov" w:date="2025-07-01T18:31:00Z" w:id="134">
            <w:rPr>
              <w:ins w:author="Nikolai Popov" w:date="2025-07-01T18:31:00Z" w16du:dateUtc="2025-07-01T18:31:15Z" w:id="135"/>
            </w:rPr>
          </w:rPrChange>
        </w:rPr>
        <w:pPrChange w:author="Nikolai Popov" w:date="2025-07-01T18:31:00Z" w:id="136">
          <w:pPr/>
        </w:pPrChange>
      </w:pPr>
      <w:ins w:author="Nikolai Popov" w:date="2025-07-01T18:31:00Z" w:id="137">
        <w:r w:rsidRPr="2C909F07">
          <w:rPr>
            <w:b/>
            <w:bCs/>
            <w:rPrChange w:author="Nikolai Popov" w:date="2025-07-01T18:31:00Z" w:id="138">
              <w:rPr/>
            </w:rPrChange>
          </w:rPr>
          <w:t xml:space="preserve">Web development and IT teams </w:t>
        </w:r>
      </w:ins>
    </w:p>
    <w:p w:rsidR="1B8ED5F2" w:rsidRDefault="1B8ED5F2" w14:paraId="4298C6AF" w14:textId="246F081B">
      <w:pPr>
        <w:pStyle w:val="ListParagraph"/>
        <w:numPr>
          <w:ilvl w:val="0"/>
          <w:numId w:val="1"/>
        </w:numPr>
        <w:rPr>
          <w:ins w:author="Nikolai Popov" w:date="2025-07-01T18:31:00Z" w16du:dateUtc="2025-07-01T18:31:15Z" w:id="139"/>
          <w:b/>
          <w:bCs/>
          <w:rPrChange w:author="Nikolai Popov" w:date="2025-07-01T18:31:00Z" w:id="140">
            <w:rPr>
              <w:ins w:author="Nikolai Popov" w:date="2025-07-01T18:31:00Z" w16du:dateUtc="2025-07-01T18:31:15Z" w:id="141"/>
            </w:rPr>
          </w:rPrChange>
        </w:rPr>
        <w:pPrChange w:author="Nikolai Popov" w:date="2025-07-01T18:31:00Z" w:id="142">
          <w:pPr/>
        </w:pPrChange>
      </w:pPr>
      <w:ins w:author="Nikolai Popov" w:date="2025-07-01T18:31:00Z" w:id="143">
        <w:r w:rsidRPr="2C909F07">
          <w:rPr>
            <w:b/>
            <w:bCs/>
            <w:rPrChange w:author="Nikolai Popov" w:date="2025-07-01T18:31:00Z" w:id="144">
              <w:rPr/>
            </w:rPrChange>
          </w:rPr>
          <w:t xml:space="preserve">Customer service representatives </w:t>
        </w:r>
      </w:ins>
    </w:p>
    <w:p w:rsidR="1B8ED5F2" w:rsidRDefault="1B8ED5F2" w14:paraId="2C080E49" w14:textId="17F6D411">
      <w:pPr>
        <w:pStyle w:val="ListParagraph"/>
        <w:numPr>
          <w:ilvl w:val="0"/>
          <w:numId w:val="1"/>
        </w:numPr>
        <w:rPr>
          <w:ins w:author="Nikolai Popov" w:date="2025-07-01T18:30:00Z" w16du:dateUtc="2025-07-01T18:30:45Z" w:id="145"/>
          <w:b/>
          <w:bCs/>
          <w:rPrChange w:author="Nikolai Popov" w:date="2025-07-01T18:31:00Z" w:id="146">
            <w:rPr>
              <w:ins w:author="Nikolai Popov" w:date="2025-07-01T18:30:00Z" w16du:dateUtc="2025-07-01T18:30:45Z" w:id="147"/>
            </w:rPr>
          </w:rPrChange>
        </w:rPr>
        <w:pPrChange w:author="Nikolai Popov" w:date="2025-07-01T18:31:00Z" w:id="148">
          <w:pPr/>
        </w:pPrChange>
      </w:pPr>
      <w:ins w:author="Nikolai Popov" w:date="2025-07-01T18:31:00Z" w:id="149">
        <w:r w:rsidRPr="2C909F07">
          <w:rPr>
            <w:b/>
            <w:bCs/>
            <w:rPrChange w:author="Nikolai Popov" w:date="2025-07-01T18:31:00Z" w:id="150">
              <w:rPr/>
            </w:rPrChange>
          </w:rPr>
          <w:t>CRM and ERP integration leads</w:t>
        </w:r>
      </w:ins>
    </w:p>
    <w:p w:rsidR="2C909F07" w:rsidP="2C909F07" w:rsidRDefault="2C909F07" w14:paraId="33CE59B7" w14:textId="775E101A">
      <w:pPr>
        <w:pStyle w:val="ListParagraph"/>
        <w:numPr>
          <w:ilvl w:val="1"/>
          <w:numId w:val="52"/>
        </w:numPr>
        <w:rPr>
          <w:b/>
          <w:bCs/>
          <w:rPrChange w:author="Nikolai Popov" w:date="2025-07-01T18:30:00Z" w:id="151">
            <w:rPr/>
          </w:rPrChange>
        </w:rPr>
      </w:pPr>
    </w:p>
    <w:p w:rsidRPr="00FF57F3" w:rsidR="00FF57F3" w:rsidP="00FF57F3" w:rsidRDefault="00FF57F3" w14:paraId="15182709" w14:textId="77777777">
      <w:pPr>
        <w:pStyle w:val="Heading2"/>
      </w:pPr>
      <w:r w:rsidRPr="00FF57F3">
        <w:t>Objectives</w:t>
      </w:r>
    </w:p>
    <w:p w:rsidRPr="00FF57F3" w:rsidR="00FF57F3" w:rsidP="00DF67A0" w:rsidRDefault="00FF57F3" w14:paraId="5A9E4070" w14:textId="2BCCA951">
      <w:pPr>
        <w:pStyle w:val="ListParagraph"/>
        <w:numPr>
          <w:ilvl w:val="0"/>
          <w:numId w:val="51"/>
        </w:numPr>
      </w:pPr>
      <w:r w:rsidRPr="00FF57F3">
        <w:t>Define the structure and tools for online sales.</w:t>
      </w:r>
    </w:p>
    <w:p w:rsidRPr="00FF57F3" w:rsidR="00FF57F3" w:rsidP="00DF67A0" w:rsidRDefault="00FF57F3" w14:paraId="041ADD10" w14:textId="1FE0B389">
      <w:pPr>
        <w:pStyle w:val="ListParagraph"/>
        <w:numPr>
          <w:ilvl w:val="0"/>
          <w:numId w:val="51"/>
        </w:numPr>
      </w:pPr>
      <w:r w:rsidRPr="00FF57F3">
        <w:t>Identify integration needs with ERP, CRM, and marketing systems.</w:t>
      </w:r>
    </w:p>
    <w:p w:rsidRPr="00FF57F3" w:rsidR="00FF57F3" w:rsidP="00DF67A0" w:rsidRDefault="00FF57F3" w14:paraId="159F5029" w14:textId="79A3FF3B">
      <w:pPr>
        <w:pStyle w:val="ListParagraph"/>
        <w:numPr>
          <w:ilvl w:val="0"/>
          <w:numId w:val="51"/>
        </w:numPr>
      </w:pPr>
      <w:r w:rsidRPr="00FF57F3">
        <w:t>Align digital sales with customer experience goals.</w:t>
      </w:r>
    </w:p>
    <w:p w:rsidRPr="00FF57F3" w:rsidR="00FF57F3" w:rsidP="00FF57F3" w:rsidRDefault="00FF57F3" w14:paraId="1BD2E1DB" w14:textId="77777777">
      <w:pPr>
        <w:pStyle w:val="Heading2"/>
      </w:pPr>
      <w:r w:rsidRPr="00FF57F3">
        <w:t>Agenda</w:t>
      </w:r>
    </w:p>
    <w:p w:rsidRPr="00FF57F3" w:rsidR="00FF57F3" w:rsidP="00DF67A0" w:rsidRDefault="00FF57F3" w14:paraId="042F4170" w14:textId="474DD7CB">
      <w:pPr>
        <w:pStyle w:val="ListParagraph"/>
        <w:numPr>
          <w:ilvl w:val="1"/>
          <w:numId w:val="50"/>
        </w:numPr>
      </w:pPr>
      <w:r w:rsidRPr="00FF57F3">
        <w:t>Introduction and objectives</w:t>
      </w:r>
    </w:p>
    <w:p w:rsidRPr="00FF57F3" w:rsidR="00FF57F3" w:rsidP="00DF67A0" w:rsidRDefault="00FF57F3" w14:paraId="23EE25FA" w14:textId="34EF1187">
      <w:pPr>
        <w:pStyle w:val="ListParagraph"/>
        <w:numPr>
          <w:ilvl w:val="1"/>
          <w:numId w:val="50"/>
        </w:numPr>
      </w:pPr>
      <w:r w:rsidRPr="00FF57F3">
        <w:t>Overview of online sales platforms and structure</w:t>
      </w:r>
    </w:p>
    <w:p w:rsidRPr="00FF57F3" w:rsidR="00FF57F3" w:rsidP="00DF67A0" w:rsidRDefault="00FF57F3" w14:paraId="0233BBD2" w14:textId="049DB0E6">
      <w:pPr>
        <w:pStyle w:val="ListParagraph"/>
        <w:numPr>
          <w:ilvl w:val="1"/>
          <w:numId w:val="50"/>
        </w:numPr>
      </w:pPr>
      <w:r w:rsidRPr="00FF57F3">
        <w:t>Customer journey and checkout process</w:t>
      </w:r>
    </w:p>
    <w:p w:rsidRPr="00FF57F3" w:rsidR="00FF57F3" w:rsidP="00DF67A0" w:rsidRDefault="00FF57F3" w14:paraId="15B90C28" w14:textId="67F97BDB">
      <w:pPr>
        <w:pStyle w:val="ListParagraph"/>
        <w:numPr>
          <w:ilvl w:val="1"/>
          <w:numId w:val="50"/>
        </w:numPr>
      </w:pPr>
      <w:r w:rsidRPr="00FF57F3">
        <w:t>Technology and integration needs</w:t>
      </w:r>
    </w:p>
    <w:p w:rsidRPr="00FF57F3" w:rsidR="00FF57F3" w:rsidP="00DF67A0" w:rsidRDefault="00FF57F3" w14:paraId="77141C18" w14:textId="6DFC2183">
      <w:pPr>
        <w:pStyle w:val="ListParagraph"/>
        <w:numPr>
          <w:ilvl w:val="1"/>
          <w:numId w:val="50"/>
        </w:numPr>
      </w:pPr>
      <w:r w:rsidRPr="00FF57F3">
        <w:t>Wrap-up and next steps</w:t>
      </w:r>
    </w:p>
    <w:p w:rsidRPr="00FF57F3" w:rsidR="00FF57F3" w:rsidP="00FF57F3" w:rsidRDefault="00FF57F3" w14:paraId="5986B316" w14:textId="77777777">
      <w:pPr>
        <w:pStyle w:val="Heading2"/>
        <w:rPr>
          <w:del w:author="Nikolai Popov" w:date="2025-07-01T18:32:00Z" w16du:dateUtc="2025-07-01T18:32:02Z" w:id="152"/>
        </w:rPr>
      </w:pPr>
      <w:del w:author="Nikolai Popov" w:date="2025-07-01T18:32:00Z" w:id="153">
        <w:r w:rsidDel="00FF57F3">
          <w:delText>Stakeholders</w:delText>
        </w:r>
      </w:del>
    </w:p>
    <w:p w:rsidRPr="00FF57F3" w:rsidR="00FF57F3" w:rsidP="2C909F07" w:rsidRDefault="00FF57F3" w14:paraId="1F914243" w14:textId="42A4625F">
      <w:pPr>
        <w:pStyle w:val="ListParagraph"/>
        <w:numPr>
          <w:ilvl w:val="1"/>
          <w:numId w:val="49"/>
        </w:numPr>
        <w:rPr>
          <w:del w:author="Nikolai Popov" w:date="2025-07-01T18:30:00Z" w16du:dateUtc="2025-07-01T18:30:52Z" w:id="154"/>
          <w:b/>
          <w:bCs/>
          <w:rPrChange w:author="Nikolai Popov" w:date="2025-07-01T18:29:00Z" w:id="155">
            <w:rPr>
              <w:del w:author="Nikolai Popov" w:date="2025-07-01T18:30:00Z" w16du:dateUtc="2025-07-01T18:30:52Z" w:id="156"/>
            </w:rPr>
          </w:rPrChange>
        </w:rPr>
      </w:pPr>
      <w:del w:author="Nikolai Popov" w:date="2025-07-01T18:30:00Z" w:id="157">
        <w:r w:rsidRPr="2C909F07" w:rsidDel="00FF57F3">
          <w:rPr>
            <w:b/>
            <w:bCs/>
            <w:rPrChange w:author="Nikolai Popov" w:date="2025-07-01T18:29:00Z" w:id="158">
              <w:rPr/>
            </w:rPrChange>
          </w:rPr>
          <w:delText>eCommerce managers</w:delText>
        </w:r>
      </w:del>
    </w:p>
    <w:p w:rsidRPr="00FF57F3" w:rsidR="00FF57F3" w:rsidP="2C909F07" w:rsidRDefault="00FF57F3" w14:paraId="22A7D411" w14:textId="13CEF7EA">
      <w:pPr>
        <w:pStyle w:val="ListParagraph"/>
        <w:numPr>
          <w:ilvl w:val="1"/>
          <w:numId w:val="49"/>
        </w:numPr>
        <w:rPr>
          <w:del w:author="Nikolai Popov" w:date="2025-07-01T18:30:00Z" w16du:dateUtc="2025-07-01T18:30:52Z" w:id="159"/>
          <w:b/>
          <w:bCs/>
          <w:rPrChange w:author="Nikolai Popov" w:date="2025-07-01T18:29:00Z" w:id="160">
            <w:rPr>
              <w:del w:author="Nikolai Popov" w:date="2025-07-01T18:30:00Z" w16du:dateUtc="2025-07-01T18:30:52Z" w:id="161"/>
            </w:rPr>
          </w:rPrChange>
        </w:rPr>
      </w:pPr>
      <w:del w:author="Nikolai Popov" w:date="2025-07-01T18:30:00Z" w:id="162">
        <w:r w:rsidRPr="2C909F07" w:rsidDel="00FF57F3">
          <w:rPr>
            <w:b/>
            <w:bCs/>
            <w:rPrChange w:author="Nikolai Popov" w:date="2025-07-01T18:29:00Z" w:id="163">
              <w:rPr/>
            </w:rPrChange>
          </w:rPr>
          <w:delText>Digital marketing leads</w:delText>
        </w:r>
      </w:del>
    </w:p>
    <w:p w:rsidRPr="00FF57F3" w:rsidR="00FF57F3" w:rsidP="2C909F07" w:rsidRDefault="00FF57F3" w14:paraId="1B7F4DD8" w14:textId="6D74A90E">
      <w:pPr>
        <w:pStyle w:val="ListParagraph"/>
        <w:numPr>
          <w:ilvl w:val="1"/>
          <w:numId w:val="49"/>
        </w:numPr>
        <w:rPr>
          <w:del w:author="Nikolai Popov" w:date="2025-07-01T18:30:00Z" w16du:dateUtc="2025-07-01T18:30:52Z" w:id="164"/>
          <w:b/>
          <w:bCs/>
          <w:rPrChange w:author="Nikolai Popov" w:date="2025-07-01T18:29:00Z" w:id="165">
            <w:rPr>
              <w:del w:author="Nikolai Popov" w:date="2025-07-01T18:30:00Z" w16du:dateUtc="2025-07-01T18:30:52Z" w:id="166"/>
            </w:rPr>
          </w:rPrChange>
        </w:rPr>
      </w:pPr>
      <w:del w:author="Nikolai Popov" w:date="2025-07-01T18:30:00Z" w:id="167">
        <w:r w:rsidRPr="2C909F07" w:rsidDel="00FF57F3">
          <w:rPr>
            <w:b/>
            <w:bCs/>
            <w:rPrChange w:author="Nikolai Popov" w:date="2025-07-01T18:29:00Z" w:id="168">
              <w:rPr/>
            </w:rPrChange>
          </w:rPr>
          <w:delText>Web development and IT teams</w:delText>
        </w:r>
      </w:del>
    </w:p>
    <w:p w:rsidRPr="00FF57F3" w:rsidR="00FF57F3" w:rsidP="2C909F07" w:rsidRDefault="00FF57F3" w14:paraId="7DDA1DBF" w14:textId="1DF3FE81">
      <w:pPr>
        <w:pStyle w:val="ListParagraph"/>
        <w:numPr>
          <w:ilvl w:val="1"/>
          <w:numId w:val="49"/>
        </w:numPr>
        <w:rPr>
          <w:del w:author="Nikolai Popov" w:date="2025-07-01T18:30:00Z" w16du:dateUtc="2025-07-01T18:30:52Z" w:id="169"/>
          <w:b/>
          <w:bCs/>
          <w:rPrChange w:author="Nikolai Popov" w:date="2025-07-01T18:29:00Z" w:id="170">
            <w:rPr>
              <w:del w:author="Nikolai Popov" w:date="2025-07-01T18:30:00Z" w16du:dateUtc="2025-07-01T18:30:52Z" w:id="171"/>
            </w:rPr>
          </w:rPrChange>
        </w:rPr>
      </w:pPr>
      <w:del w:author="Nikolai Popov" w:date="2025-07-01T18:30:00Z" w:id="172">
        <w:r w:rsidRPr="2C909F07" w:rsidDel="00FF57F3">
          <w:rPr>
            <w:b/>
            <w:bCs/>
            <w:rPrChange w:author="Nikolai Popov" w:date="2025-07-01T18:29:00Z" w:id="173">
              <w:rPr/>
            </w:rPrChange>
          </w:rPr>
          <w:delText>Customer service representatives</w:delText>
        </w:r>
      </w:del>
    </w:p>
    <w:p w:rsidRPr="00FF57F3" w:rsidR="00FF57F3" w:rsidP="2C909F07" w:rsidRDefault="00FF57F3" w14:paraId="33B43720" w14:textId="7C14553B">
      <w:pPr>
        <w:pStyle w:val="ListParagraph"/>
        <w:numPr>
          <w:ilvl w:val="1"/>
          <w:numId w:val="49"/>
        </w:numPr>
        <w:rPr>
          <w:del w:author="Nikolai Popov" w:date="2025-07-01T18:30:00Z" w16du:dateUtc="2025-07-01T18:30:52Z" w:id="174"/>
          <w:b/>
          <w:bCs/>
          <w:rPrChange w:author="Nikolai Popov" w:date="2025-07-01T18:29:00Z" w:id="175">
            <w:rPr>
              <w:del w:author="Nikolai Popov" w:date="2025-07-01T18:30:00Z" w16du:dateUtc="2025-07-01T18:30:52Z" w:id="176"/>
            </w:rPr>
          </w:rPrChange>
        </w:rPr>
      </w:pPr>
      <w:del w:author="Nikolai Popov" w:date="2025-07-01T18:30:00Z" w:id="177">
        <w:r w:rsidRPr="2C909F07" w:rsidDel="00FF57F3">
          <w:rPr>
            <w:b/>
            <w:bCs/>
            <w:rPrChange w:author="Nikolai Popov" w:date="2025-07-01T18:29:00Z" w:id="178">
              <w:rPr/>
            </w:rPrChange>
          </w:rPr>
          <w:delText>CRM and ERP integration leads</w:delText>
        </w:r>
      </w:del>
    </w:p>
    <w:p w:rsidRPr="00FF57F3" w:rsidR="00FF57F3" w:rsidP="00FF57F3" w:rsidRDefault="00FF57F3" w14:paraId="23B3A184" w14:textId="77777777">
      <w:pPr>
        <w:pStyle w:val="Heading2"/>
      </w:pPr>
      <w:r w:rsidRPr="00FF57F3">
        <w:t>Key Questions</w:t>
      </w:r>
    </w:p>
    <w:p w:rsidRPr="00FF57F3" w:rsidR="00FF57F3" w:rsidP="00DF67A0" w:rsidRDefault="00FF57F3" w14:paraId="3D480518" w14:textId="77777777">
      <w:pPr>
        <w:pStyle w:val="ListParagraph"/>
        <w:numPr>
          <w:ilvl w:val="0"/>
          <w:numId w:val="48"/>
        </w:numPr>
        <w:rPr>
          <w:b/>
          <w:bCs/>
        </w:rPr>
      </w:pPr>
      <w:r w:rsidRPr="00FF57F3">
        <w:rPr>
          <w:b/>
          <w:bCs/>
        </w:rPr>
        <w:t>Online Sales Operations</w:t>
      </w:r>
    </w:p>
    <w:p w:rsidRPr="00FF57F3" w:rsidR="00FF57F3" w:rsidP="00DF67A0" w:rsidRDefault="00FF57F3" w14:paraId="0EF82FC8" w14:textId="7BCAC1FB">
      <w:pPr>
        <w:pStyle w:val="ListParagraph"/>
        <w:numPr>
          <w:ilvl w:val="1"/>
          <w:numId w:val="48"/>
        </w:numPr>
      </w:pPr>
      <w:r w:rsidRPr="00FF57F3">
        <w:t>What platforms are used for online sales (e.g., Shopify, Dynamics 365 Commerce)?</w:t>
      </w:r>
    </w:p>
    <w:p w:rsidRPr="00FF57F3" w:rsidR="00FF57F3" w:rsidP="00DF67A0" w:rsidRDefault="00FF57F3" w14:paraId="624DB8C3" w14:textId="524B87DD">
      <w:pPr>
        <w:pStyle w:val="ListParagraph"/>
        <w:numPr>
          <w:ilvl w:val="1"/>
          <w:numId w:val="48"/>
        </w:numPr>
      </w:pPr>
      <w:r w:rsidRPr="00FF57F3">
        <w:t>How are products and pricing managed online?</w:t>
      </w:r>
    </w:p>
    <w:p w:rsidRPr="00FF57F3" w:rsidR="00FF57F3" w:rsidP="00DF67A0" w:rsidRDefault="00FF57F3" w14:paraId="5AB5F804" w14:textId="29806A1E">
      <w:pPr>
        <w:pStyle w:val="ListParagraph"/>
        <w:numPr>
          <w:ilvl w:val="1"/>
          <w:numId w:val="48"/>
        </w:numPr>
      </w:pPr>
      <w:r w:rsidRPr="00FF57F3">
        <w:t>What is the typical customer journey from landing to checkout?</w:t>
      </w:r>
    </w:p>
    <w:p w:rsidRPr="00FF57F3" w:rsidR="00FF57F3" w:rsidP="00DF67A0" w:rsidRDefault="00FF57F3" w14:paraId="11F88FDE" w14:textId="77777777">
      <w:pPr>
        <w:pStyle w:val="ListParagraph"/>
        <w:numPr>
          <w:ilvl w:val="0"/>
          <w:numId w:val="48"/>
        </w:numPr>
        <w:rPr>
          <w:b/>
          <w:bCs/>
        </w:rPr>
      </w:pPr>
      <w:r w:rsidRPr="00FF57F3">
        <w:rPr>
          <w:b/>
          <w:bCs/>
        </w:rPr>
        <w:t>Technology and Integration</w:t>
      </w:r>
    </w:p>
    <w:p w:rsidRPr="00FF57F3" w:rsidR="00FF57F3" w:rsidP="00DF67A0" w:rsidRDefault="00FF57F3" w14:paraId="07B3E608" w14:textId="6218837C">
      <w:pPr>
        <w:pStyle w:val="ListParagraph"/>
        <w:numPr>
          <w:ilvl w:val="1"/>
          <w:numId w:val="48"/>
        </w:numPr>
      </w:pPr>
      <w:r w:rsidRPr="00FF57F3">
        <w:t>How is the online store integrated with ERP and inventory systems?</w:t>
      </w:r>
    </w:p>
    <w:p w:rsidRPr="00FF57F3" w:rsidR="00FF57F3" w:rsidP="00DF67A0" w:rsidRDefault="00FF57F3" w14:paraId="1B8C8518" w14:textId="4ACB08EF">
      <w:pPr>
        <w:pStyle w:val="ListParagraph"/>
        <w:numPr>
          <w:ilvl w:val="1"/>
          <w:numId w:val="48"/>
        </w:numPr>
      </w:pPr>
      <w:r w:rsidRPr="00FF57F3">
        <w:t>How is customer data captured and used in CRM?</w:t>
      </w:r>
    </w:p>
    <w:p w:rsidRPr="00FF57F3" w:rsidR="00FF57F3" w:rsidP="00DF67A0" w:rsidRDefault="00FF57F3" w14:paraId="78DAA86E" w14:textId="3002828E">
      <w:pPr>
        <w:pStyle w:val="ListParagraph"/>
        <w:numPr>
          <w:ilvl w:val="1"/>
          <w:numId w:val="48"/>
        </w:numPr>
      </w:pPr>
      <w:r w:rsidRPr="00FF57F3">
        <w:t>What analytics and reporting are needed?</w:t>
      </w:r>
    </w:p>
    <w:p w:rsidRPr="00FF57F3" w:rsidR="00FF57F3" w:rsidP="00DF67A0" w:rsidRDefault="00FF57F3" w14:paraId="777C856F" w14:textId="77777777">
      <w:pPr>
        <w:pStyle w:val="ListParagraph"/>
        <w:numPr>
          <w:ilvl w:val="0"/>
          <w:numId w:val="48"/>
        </w:numPr>
        <w:rPr>
          <w:b/>
          <w:bCs/>
        </w:rPr>
      </w:pPr>
      <w:r w:rsidRPr="00FF57F3">
        <w:rPr>
          <w:b/>
          <w:bCs/>
        </w:rPr>
        <w:t>Customer Experience</w:t>
      </w:r>
    </w:p>
    <w:p w:rsidRPr="00FF57F3" w:rsidR="00FF57F3" w:rsidP="00DF67A0" w:rsidRDefault="00FF57F3" w14:paraId="7F17EEBA" w14:textId="13B72936">
      <w:pPr>
        <w:pStyle w:val="ListParagraph"/>
        <w:numPr>
          <w:ilvl w:val="1"/>
          <w:numId w:val="48"/>
        </w:numPr>
      </w:pPr>
      <w:r w:rsidRPr="00FF57F3">
        <w:t>What personalization or targeting is used?</w:t>
      </w:r>
    </w:p>
    <w:p w:rsidRPr="00FF57F3" w:rsidR="00FF57F3" w:rsidP="00DF67A0" w:rsidRDefault="00FF57F3" w14:paraId="542E5C11" w14:textId="2C9947D9">
      <w:pPr>
        <w:pStyle w:val="ListParagraph"/>
        <w:numPr>
          <w:ilvl w:val="1"/>
          <w:numId w:val="48"/>
        </w:numPr>
      </w:pPr>
      <w:r w:rsidRPr="00FF57F3">
        <w:t>How are promotions and campaigns managed?</w:t>
      </w:r>
    </w:p>
    <w:p w:rsidRPr="00FF57F3" w:rsidR="00FF57F3" w:rsidP="00DF67A0" w:rsidRDefault="00FF57F3" w14:paraId="118ED3D1" w14:textId="2B5B95AE">
      <w:pPr>
        <w:pStyle w:val="ListParagraph"/>
        <w:numPr>
          <w:ilvl w:val="1"/>
          <w:numId w:val="48"/>
        </w:numPr>
      </w:pPr>
      <w:r w:rsidRPr="00FF57F3">
        <w:t>What support is available during and after purchase?</w:t>
      </w:r>
    </w:p>
    <w:p w:rsidR="00FF57F3" w:rsidRDefault="00FF57F3" w14:paraId="6A908B5C" w14:textId="26258077">
      <w:r>
        <w:br w:type="page"/>
      </w:r>
    </w:p>
    <w:p w:rsidRPr="00BD4FBB" w:rsidR="00BD4FBB" w:rsidP="00BD4FBB" w:rsidRDefault="00BD4FBB" w14:paraId="3828AF37" w14:textId="10E811A5">
      <w:pPr>
        <w:pStyle w:val="Heading1"/>
      </w:pPr>
      <w:r w:rsidRPr="00BD4FBB">
        <w:t>85.45</w:t>
      </w:r>
      <w:r>
        <w:t>.001</w:t>
      </w:r>
      <w:r w:rsidRPr="00BD4FBB">
        <w:t xml:space="preserve"> Pursue Opportunities - Deep-Dive Discovery Workshop</w:t>
      </w:r>
    </w:p>
    <w:p w:rsidRPr="00BD4FBB" w:rsidR="00BD4FBB" w:rsidP="00BD4FBB" w:rsidRDefault="00BD4FBB" w14:paraId="45304E4A" w14:textId="77777777">
      <w:r w:rsidRPr="00BD4FBB">
        <w:t>This deep-dive discovery workshop is designed to help organizations define and refine their approach to pursuing sales opportunities using Dynamics 365. It focuses on opportunity management, pipeline visibility, sales activities, collaboration, forecasting, and integration with CRM and ERP systems. The session will explore how opportunities are tracked, advanced, and forecasted across the sales cycle, and how teams collaborate to close deals efficiently.</w:t>
      </w:r>
    </w:p>
    <w:p w:rsidRPr="00BD4FBB" w:rsidR="00BD4FBB" w:rsidP="00BD4FBB" w:rsidRDefault="00BD4FBB" w14:paraId="693843B9" w14:textId="77777777">
      <w:pPr>
        <w:pStyle w:val="Heading2"/>
      </w:pPr>
      <w:r w:rsidRPr="00BD4FBB">
        <w:t>Assumptions</w:t>
      </w:r>
    </w:p>
    <w:p w:rsidR="00BD4FBB" w:rsidP="00DF67A0" w:rsidRDefault="00BD4FBB" w14:paraId="207B1291" w14:textId="77777777">
      <w:pPr>
        <w:pStyle w:val="ListParagraph"/>
        <w:numPr>
          <w:ilvl w:val="0"/>
          <w:numId w:val="12"/>
        </w:numPr>
      </w:pPr>
      <w:r w:rsidRPr="00BD4FBB">
        <w:t>The Pursue Opportunities process is in scope for the Dynamics 365 implementation.</w:t>
      </w:r>
    </w:p>
    <w:p w:rsidR="00BD4FBB" w:rsidP="00DF67A0" w:rsidRDefault="00BD4FBB" w14:paraId="4898BC2E" w14:textId="77777777">
      <w:pPr>
        <w:pStyle w:val="ListParagraph"/>
        <w:numPr>
          <w:ilvl w:val="0"/>
          <w:numId w:val="12"/>
        </w:numPr>
      </w:pPr>
      <w:r w:rsidRPr="00BD4FBB">
        <w:t>Opportunity management is supported by a CRM system integrated with ERP.</w:t>
      </w:r>
    </w:p>
    <w:p w:rsidRPr="00BD4FBB" w:rsidR="00BD4FBB" w:rsidP="00DF67A0" w:rsidRDefault="00BD4FBB" w14:paraId="2E8AFE0E" w14:textId="66223002">
      <w:pPr>
        <w:pStyle w:val="ListParagraph"/>
        <w:numPr>
          <w:ilvl w:val="0"/>
          <w:numId w:val="12"/>
        </w:numPr>
      </w:pPr>
      <w:r w:rsidRPr="00BD4FBB">
        <w:t>The following stakeholders are available and actively contribute to the workshop:</w:t>
      </w:r>
    </w:p>
    <w:p w:rsidR="00BD4FBB" w:rsidP="00DF67A0" w:rsidRDefault="00BD4FBB" w14:paraId="5C293D89" w14:textId="77777777">
      <w:pPr>
        <w:pStyle w:val="ListParagraph"/>
        <w:numPr>
          <w:ilvl w:val="1"/>
          <w:numId w:val="53"/>
        </w:numPr>
      </w:pPr>
      <w:r w:rsidRPr="2C909F07">
        <w:rPr>
          <w:b/>
          <w:bCs/>
          <w:rPrChange w:author="Nikolai Popov" w:date="2025-07-01T18:30:00Z" w:id="179">
            <w:rPr/>
          </w:rPrChange>
        </w:rPr>
        <w:t>Sales managers</w:t>
      </w:r>
      <w:r>
        <w:t xml:space="preserve"> – responsible for pipeline oversight and opportunity progression.</w:t>
      </w:r>
    </w:p>
    <w:p w:rsidR="00BD4FBB" w:rsidP="00DF67A0" w:rsidRDefault="00BD4FBB" w14:paraId="5F9164B4" w14:textId="77777777">
      <w:pPr>
        <w:pStyle w:val="ListParagraph"/>
        <w:numPr>
          <w:ilvl w:val="1"/>
          <w:numId w:val="53"/>
        </w:numPr>
      </w:pPr>
      <w:r w:rsidRPr="2C909F07">
        <w:rPr>
          <w:b/>
          <w:bCs/>
          <w:rPrChange w:author="Nikolai Popov" w:date="2025-07-01T18:30:00Z" w:id="180">
            <w:rPr/>
          </w:rPrChange>
        </w:rPr>
        <w:t>Account executives</w:t>
      </w:r>
      <w:r>
        <w:t xml:space="preserve"> – responsible for managing and closing opportunities.</w:t>
      </w:r>
    </w:p>
    <w:p w:rsidR="00BD4FBB" w:rsidP="00DF67A0" w:rsidRDefault="00BD4FBB" w14:paraId="34B74FB9" w14:textId="77777777">
      <w:pPr>
        <w:pStyle w:val="ListParagraph"/>
        <w:numPr>
          <w:ilvl w:val="1"/>
          <w:numId w:val="53"/>
        </w:numPr>
      </w:pPr>
      <w:r w:rsidRPr="2C909F07">
        <w:rPr>
          <w:b/>
          <w:bCs/>
          <w:rPrChange w:author="Nikolai Popov" w:date="2025-07-01T18:30:00Z" w:id="181">
            <w:rPr/>
          </w:rPrChange>
        </w:rPr>
        <w:t>Sales operations</w:t>
      </w:r>
      <w:r>
        <w:t xml:space="preserve"> – responsible for CRM data quality and sales process governance.</w:t>
      </w:r>
    </w:p>
    <w:p w:rsidR="00BD4FBB" w:rsidP="00DF67A0" w:rsidRDefault="00BD4FBB" w14:paraId="4C6FA1A0" w14:textId="77777777">
      <w:pPr>
        <w:pStyle w:val="ListParagraph"/>
        <w:numPr>
          <w:ilvl w:val="1"/>
          <w:numId w:val="53"/>
        </w:numPr>
      </w:pPr>
      <w:r w:rsidRPr="2C909F07">
        <w:rPr>
          <w:b/>
          <w:bCs/>
          <w:rPrChange w:author="Nikolai Popov" w:date="2025-07-01T18:30:00Z" w:id="182">
            <w:rPr/>
          </w:rPrChange>
        </w:rPr>
        <w:t>Marketing managers</w:t>
      </w:r>
      <w:r>
        <w:t xml:space="preserve"> – responsible for lead handoff and campaign attribution.</w:t>
      </w:r>
    </w:p>
    <w:p w:rsidR="00BD4FBB" w:rsidP="00DF67A0" w:rsidRDefault="00BD4FBB" w14:paraId="5D85020C" w14:textId="77777777">
      <w:pPr>
        <w:pStyle w:val="ListParagraph"/>
        <w:numPr>
          <w:ilvl w:val="1"/>
          <w:numId w:val="53"/>
        </w:numPr>
      </w:pPr>
      <w:r w:rsidRPr="2C909F07">
        <w:rPr>
          <w:b/>
          <w:bCs/>
          <w:rPrChange w:author="Nikolai Popov" w:date="2025-07-01T18:30:00Z" w:id="183">
            <w:rPr/>
          </w:rPrChange>
        </w:rPr>
        <w:t>Finance and forecasting analysts</w:t>
      </w:r>
      <w:r>
        <w:t xml:space="preserve"> – responsible for revenue forecasting and sales performance.</w:t>
      </w:r>
    </w:p>
    <w:p w:rsidR="00BD4FBB" w:rsidP="00DF67A0" w:rsidRDefault="00BD4FBB" w14:paraId="7057A116" w14:textId="77777777">
      <w:pPr>
        <w:pStyle w:val="ListParagraph"/>
        <w:numPr>
          <w:ilvl w:val="1"/>
          <w:numId w:val="53"/>
        </w:numPr>
      </w:pPr>
      <w:r w:rsidRPr="2C909F07">
        <w:rPr>
          <w:b/>
          <w:bCs/>
          <w:rPrChange w:author="Nikolai Popov" w:date="2025-07-01T18:30:00Z" w:id="184">
            <w:rPr/>
          </w:rPrChange>
        </w:rPr>
        <w:t>IT and CRM administrators</w:t>
      </w:r>
      <w:r>
        <w:t xml:space="preserve"> – responsible for system configuration and integration.</w:t>
      </w:r>
    </w:p>
    <w:p w:rsidRPr="00BD4FBB" w:rsidR="00BD4FBB" w:rsidP="00DF67A0" w:rsidRDefault="00BD4FBB" w14:paraId="25411D81" w14:textId="653D00E1">
      <w:pPr>
        <w:pStyle w:val="ListParagraph"/>
        <w:numPr>
          <w:ilvl w:val="1"/>
          <w:numId w:val="53"/>
        </w:numPr>
      </w:pPr>
      <w:r w:rsidRPr="2C909F07">
        <w:rPr>
          <w:b/>
          <w:bCs/>
          <w:rPrChange w:author="Nikolai Popov" w:date="2025-07-01T18:30:00Z" w:id="185">
            <w:rPr/>
          </w:rPrChange>
        </w:rPr>
        <w:t>Executive sales leadership</w:t>
      </w:r>
      <w:r>
        <w:t xml:space="preserve"> – responsible for strategic oversight and sales targets.</w:t>
      </w:r>
    </w:p>
    <w:p w:rsidRPr="00BD4FBB" w:rsidR="00BD4FBB" w:rsidP="00BD4FBB" w:rsidRDefault="00BD4FBB" w14:paraId="4E159D1A" w14:textId="77777777">
      <w:pPr>
        <w:pStyle w:val="Heading2"/>
      </w:pPr>
      <w:r w:rsidRPr="00BD4FBB">
        <w:t>Objectives</w:t>
      </w:r>
    </w:p>
    <w:p w:rsidR="00BD4FBB" w:rsidP="00DF67A0" w:rsidRDefault="00BD4FBB" w14:paraId="3EF83FD5" w14:textId="77777777">
      <w:pPr>
        <w:pStyle w:val="ListParagraph"/>
        <w:numPr>
          <w:ilvl w:val="0"/>
          <w:numId w:val="12"/>
        </w:numPr>
      </w:pPr>
      <w:r w:rsidRPr="00BD4FBB">
        <w:t>Define detailed requirements for opportunity management and forecasting.</w:t>
      </w:r>
    </w:p>
    <w:p w:rsidR="00BD4FBB" w:rsidP="00DF67A0" w:rsidRDefault="00BD4FBB" w14:paraId="6EA70C02" w14:textId="77777777">
      <w:pPr>
        <w:pStyle w:val="ListParagraph"/>
        <w:numPr>
          <w:ilvl w:val="0"/>
          <w:numId w:val="12"/>
        </w:numPr>
      </w:pPr>
      <w:r w:rsidRPr="00BD4FBB">
        <w:t>Identify gaps and areas for improvement in current sales processes.</w:t>
      </w:r>
    </w:p>
    <w:p w:rsidRPr="00BD4FBB" w:rsidR="00BD4FBB" w:rsidP="00DF67A0" w:rsidRDefault="00BD4FBB" w14:paraId="2E38D3F9" w14:textId="050D69F8">
      <w:pPr>
        <w:pStyle w:val="ListParagraph"/>
        <w:numPr>
          <w:ilvl w:val="0"/>
          <w:numId w:val="12"/>
        </w:numPr>
      </w:pPr>
      <w:r w:rsidRPr="00BD4FBB">
        <w:t>Plan data migration and integration needs between CRM and ERP systems.</w:t>
      </w:r>
    </w:p>
    <w:p w:rsidRPr="00BD4FBB" w:rsidR="00BD4FBB" w:rsidP="00BD4FBB" w:rsidRDefault="00BD4FBB" w14:paraId="5528D604" w14:textId="77777777">
      <w:pPr>
        <w:pStyle w:val="Heading2"/>
      </w:pPr>
      <w:r w:rsidRPr="00BD4FBB">
        <w:t>Agenda</w:t>
      </w:r>
    </w:p>
    <w:p w:rsidR="00BD4FBB" w:rsidP="00DF67A0" w:rsidRDefault="00BD4FBB" w14:paraId="3F003C64" w14:textId="77777777">
      <w:pPr>
        <w:pStyle w:val="ListParagraph"/>
        <w:numPr>
          <w:ilvl w:val="0"/>
          <w:numId w:val="12"/>
        </w:numPr>
      </w:pPr>
      <w:r w:rsidRPr="00BD4FBB">
        <w:t>Introduction and objectives</w:t>
      </w:r>
    </w:p>
    <w:p w:rsidR="00BD4FBB" w:rsidP="00DF67A0" w:rsidRDefault="00BD4FBB" w14:paraId="3FA95E96" w14:textId="77777777">
      <w:pPr>
        <w:pStyle w:val="ListParagraph"/>
        <w:numPr>
          <w:ilvl w:val="0"/>
          <w:numId w:val="12"/>
        </w:numPr>
      </w:pPr>
      <w:r w:rsidRPr="00BD4FBB">
        <w:t>Review of current opportunity management process</w:t>
      </w:r>
    </w:p>
    <w:p w:rsidR="00BD4FBB" w:rsidP="00DF67A0" w:rsidRDefault="00BD4FBB" w14:paraId="72E0E335" w14:textId="77777777">
      <w:pPr>
        <w:pStyle w:val="ListParagraph"/>
        <w:numPr>
          <w:ilvl w:val="0"/>
          <w:numId w:val="12"/>
        </w:numPr>
      </w:pPr>
      <w:r w:rsidRPr="00BD4FBB">
        <w:t>Pipeline visibility and forecasting</w:t>
      </w:r>
    </w:p>
    <w:p w:rsidR="00BD4FBB" w:rsidP="00DF67A0" w:rsidRDefault="00BD4FBB" w14:paraId="7A6D1AA3" w14:textId="77777777">
      <w:pPr>
        <w:pStyle w:val="ListParagraph"/>
        <w:numPr>
          <w:ilvl w:val="0"/>
          <w:numId w:val="12"/>
        </w:numPr>
      </w:pPr>
      <w:r w:rsidRPr="00BD4FBB">
        <w:t>Sales activities and collaboration</w:t>
      </w:r>
    </w:p>
    <w:p w:rsidR="00BD4FBB" w:rsidP="00DF67A0" w:rsidRDefault="00BD4FBB" w14:paraId="7D5D6EBE" w14:textId="77777777">
      <w:pPr>
        <w:pStyle w:val="ListParagraph"/>
        <w:numPr>
          <w:ilvl w:val="0"/>
          <w:numId w:val="12"/>
        </w:numPr>
      </w:pPr>
      <w:r w:rsidRPr="00BD4FBB">
        <w:t>Data migration and integration</w:t>
      </w:r>
    </w:p>
    <w:p w:rsidRPr="00BD4FBB" w:rsidR="00BD4FBB" w:rsidP="00DF67A0" w:rsidRDefault="00BD4FBB" w14:paraId="1AA73A23" w14:textId="2375E84C">
      <w:pPr>
        <w:pStyle w:val="ListParagraph"/>
        <w:numPr>
          <w:ilvl w:val="0"/>
          <w:numId w:val="12"/>
        </w:numPr>
      </w:pPr>
      <w:r w:rsidRPr="00BD4FBB">
        <w:t>Wrap-up and next steps</w:t>
      </w:r>
    </w:p>
    <w:p w:rsidRPr="00BD4FBB" w:rsidR="00BD4FBB" w:rsidP="00BD4FBB" w:rsidRDefault="00BD4FBB" w14:paraId="23F1C1FE" w14:textId="77777777">
      <w:pPr>
        <w:pStyle w:val="Heading2"/>
      </w:pPr>
      <w:r w:rsidRPr="00BD4FBB">
        <w:t>Key Questions</w:t>
      </w:r>
    </w:p>
    <w:p w:rsidRPr="00BD4FBB" w:rsidR="00BD4FBB" w:rsidP="00DF67A0" w:rsidRDefault="00BD4FBB" w14:paraId="0CABFF79" w14:textId="77777777">
      <w:pPr>
        <w:pStyle w:val="ListParagraph"/>
        <w:numPr>
          <w:ilvl w:val="0"/>
          <w:numId w:val="54"/>
        </w:numPr>
        <w:rPr>
          <w:b/>
          <w:bCs/>
        </w:rPr>
      </w:pPr>
      <w:r w:rsidRPr="00BD4FBB">
        <w:rPr>
          <w:b/>
          <w:bCs/>
        </w:rPr>
        <w:t>Opportunity Management</w:t>
      </w:r>
    </w:p>
    <w:p w:rsidR="00BD4FBB" w:rsidP="00DF67A0" w:rsidRDefault="00BD4FBB" w14:paraId="5B8D4355" w14:textId="77777777">
      <w:pPr>
        <w:pStyle w:val="ListParagraph"/>
        <w:numPr>
          <w:ilvl w:val="1"/>
          <w:numId w:val="12"/>
        </w:numPr>
      </w:pPr>
      <w:r w:rsidRPr="00BD4FBB">
        <w:t>How are opportunities created and qualified?</w:t>
      </w:r>
    </w:p>
    <w:p w:rsidR="00BD4FBB" w:rsidP="00DF67A0" w:rsidRDefault="00BD4FBB" w14:paraId="18EC4A41" w14:textId="77777777">
      <w:pPr>
        <w:pStyle w:val="ListParagraph"/>
        <w:numPr>
          <w:ilvl w:val="1"/>
          <w:numId w:val="12"/>
        </w:numPr>
      </w:pPr>
      <w:r w:rsidRPr="00BD4FBB">
        <w:t>What stages are used in the opportunity lifecycle?</w:t>
      </w:r>
    </w:p>
    <w:p w:rsidR="00BD4FBB" w:rsidP="00DF67A0" w:rsidRDefault="00BD4FBB" w14:paraId="2D66277A" w14:textId="77777777">
      <w:pPr>
        <w:pStyle w:val="ListParagraph"/>
        <w:numPr>
          <w:ilvl w:val="1"/>
          <w:numId w:val="12"/>
        </w:numPr>
      </w:pPr>
      <w:r w:rsidRPr="00BD4FBB">
        <w:t>How are products, pricing, and discounts managed within opportunities?</w:t>
      </w:r>
    </w:p>
    <w:p w:rsidRPr="00BD4FBB" w:rsidR="00BD4FBB" w:rsidP="00DF67A0" w:rsidRDefault="00BD4FBB" w14:paraId="3D748266" w14:textId="6FA52415">
      <w:pPr>
        <w:pStyle w:val="ListParagraph"/>
        <w:numPr>
          <w:ilvl w:val="1"/>
          <w:numId w:val="12"/>
        </w:numPr>
      </w:pPr>
      <w:r w:rsidRPr="00BD4FBB">
        <w:t>How are opportunity close reasons and outcomes tracked?</w:t>
      </w:r>
    </w:p>
    <w:p w:rsidRPr="00BD4FBB" w:rsidR="00BD4FBB" w:rsidP="00DF67A0" w:rsidRDefault="00BD4FBB" w14:paraId="39BB5ACC" w14:textId="77777777">
      <w:pPr>
        <w:pStyle w:val="ListParagraph"/>
        <w:numPr>
          <w:ilvl w:val="0"/>
          <w:numId w:val="54"/>
        </w:numPr>
        <w:rPr>
          <w:b/>
          <w:bCs/>
        </w:rPr>
      </w:pPr>
      <w:r w:rsidRPr="00BD4FBB">
        <w:rPr>
          <w:b/>
          <w:bCs/>
        </w:rPr>
        <w:t>Pipeline Visibility</w:t>
      </w:r>
    </w:p>
    <w:p w:rsidR="00BD4FBB" w:rsidP="00DF67A0" w:rsidRDefault="00BD4FBB" w14:paraId="1EA191DC" w14:textId="77777777">
      <w:pPr>
        <w:pStyle w:val="ListParagraph"/>
        <w:numPr>
          <w:ilvl w:val="1"/>
          <w:numId w:val="12"/>
        </w:numPr>
      </w:pPr>
      <w:r w:rsidRPr="00BD4FBB">
        <w:t>How is the sales pipeline segmented (e.g., by region, rep, product)?</w:t>
      </w:r>
    </w:p>
    <w:p w:rsidR="00BD4FBB" w:rsidP="00DF67A0" w:rsidRDefault="00BD4FBB" w14:paraId="61819CA5" w14:textId="77777777">
      <w:pPr>
        <w:pStyle w:val="ListParagraph"/>
        <w:numPr>
          <w:ilvl w:val="1"/>
          <w:numId w:val="12"/>
        </w:numPr>
      </w:pPr>
      <w:r w:rsidRPr="00BD4FBB">
        <w:t>What reports or dashboards are used to monitor pipeline health?</w:t>
      </w:r>
    </w:p>
    <w:p w:rsidRPr="00BD4FBB" w:rsidR="00BD4FBB" w:rsidP="00DF67A0" w:rsidRDefault="00BD4FBB" w14:paraId="6397127C" w14:textId="33A524CD">
      <w:pPr>
        <w:pStyle w:val="ListParagraph"/>
        <w:numPr>
          <w:ilvl w:val="1"/>
          <w:numId w:val="12"/>
        </w:numPr>
      </w:pPr>
      <w:r w:rsidRPr="00BD4FBB">
        <w:t>How are stalled or aging opportunities identified and addressed?</w:t>
      </w:r>
    </w:p>
    <w:p w:rsidRPr="00BD4FBB" w:rsidR="00BD4FBB" w:rsidP="00DF67A0" w:rsidRDefault="00BD4FBB" w14:paraId="35ACF8BD" w14:textId="77777777">
      <w:pPr>
        <w:pStyle w:val="ListParagraph"/>
        <w:numPr>
          <w:ilvl w:val="0"/>
          <w:numId w:val="54"/>
        </w:numPr>
        <w:rPr>
          <w:b/>
          <w:bCs/>
        </w:rPr>
      </w:pPr>
      <w:r w:rsidRPr="00BD4FBB">
        <w:rPr>
          <w:b/>
          <w:bCs/>
        </w:rPr>
        <w:t>Sales Activities and Collaboration</w:t>
      </w:r>
    </w:p>
    <w:p w:rsidR="00BD4FBB" w:rsidP="00DF67A0" w:rsidRDefault="00BD4FBB" w14:paraId="375DF623" w14:textId="77777777">
      <w:pPr>
        <w:pStyle w:val="ListParagraph"/>
        <w:numPr>
          <w:ilvl w:val="1"/>
          <w:numId w:val="12"/>
        </w:numPr>
      </w:pPr>
      <w:r w:rsidRPr="00BD4FBB">
        <w:t>What types of activities are tracked (calls, meetings, emails)?</w:t>
      </w:r>
    </w:p>
    <w:p w:rsidR="00BD4FBB" w:rsidP="00DF67A0" w:rsidRDefault="00BD4FBB" w14:paraId="728FA839" w14:textId="77777777">
      <w:pPr>
        <w:pStyle w:val="ListParagraph"/>
        <w:numPr>
          <w:ilvl w:val="1"/>
          <w:numId w:val="12"/>
        </w:numPr>
      </w:pPr>
      <w:r w:rsidRPr="00BD4FBB">
        <w:t>How do sales teams collaborate on opportunities?</w:t>
      </w:r>
    </w:p>
    <w:p w:rsidR="00BD4FBB" w:rsidP="00DF67A0" w:rsidRDefault="00BD4FBB" w14:paraId="0B4E2414" w14:textId="77777777">
      <w:pPr>
        <w:pStyle w:val="ListParagraph"/>
        <w:numPr>
          <w:ilvl w:val="1"/>
          <w:numId w:val="12"/>
        </w:numPr>
      </w:pPr>
      <w:r w:rsidRPr="00BD4FBB">
        <w:t>How are tasks and follow-ups managed within the CRM?</w:t>
      </w:r>
    </w:p>
    <w:p w:rsidRPr="00BD4FBB" w:rsidR="00BD4FBB" w:rsidP="00DF67A0" w:rsidRDefault="00BD4FBB" w14:paraId="47CF2E65" w14:textId="6BDCA90C">
      <w:pPr>
        <w:pStyle w:val="ListParagraph"/>
        <w:numPr>
          <w:ilvl w:val="1"/>
          <w:numId w:val="12"/>
        </w:numPr>
      </w:pPr>
      <w:r w:rsidRPr="00BD4FBB">
        <w:t>Are there handoffs between teams (e.g., SDR to AE)?</w:t>
      </w:r>
    </w:p>
    <w:p w:rsidRPr="00BD4FBB" w:rsidR="00BD4FBB" w:rsidP="00DF67A0" w:rsidRDefault="00BD4FBB" w14:paraId="7233BA52" w14:textId="77777777">
      <w:pPr>
        <w:pStyle w:val="ListParagraph"/>
        <w:numPr>
          <w:ilvl w:val="0"/>
          <w:numId w:val="54"/>
        </w:numPr>
        <w:rPr>
          <w:b/>
          <w:bCs/>
        </w:rPr>
      </w:pPr>
      <w:r w:rsidRPr="00BD4FBB">
        <w:rPr>
          <w:b/>
          <w:bCs/>
        </w:rPr>
        <w:t>Forecasting</w:t>
      </w:r>
    </w:p>
    <w:p w:rsidR="00BD4FBB" w:rsidP="00DF67A0" w:rsidRDefault="00BD4FBB" w14:paraId="1FBF6387" w14:textId="77777777">
      <w:pPr>
        <w:pStyle w:val="ListParagraph"/>
        <w:numPr>
          <w:ilvl w:val="1"/>
          <w:numId w:val="12"/>
        </w:numPr>
      </w:pPr>
      <w:r w:rsidRPr="00BD4FBB">
        <w:t>How is revenue forecasting performed?</w:t>
      </w:r>
    </w:p>
    <w:p w:rsidR="00BD4FBB" w:rsidP="00DF67A0" w:rsidRDefault="00BD4FBB" w14:paraId="2A028645" w14:textId="77777777">
      <w:pPr>
        <w:pStyle w:val="ListParagraph"/>
        <w:numPr>
          <w:ilvl w:val="1"/>
          <w:numId w:val="12"/>
        </w:numPr>
      </w:pPr>
      <w:r w:rsidRPr="00BD4FBB">
        <w:t>What forecasting models are used (e.g., weighted, best case)?</w:t>
      </w:r>
    </w:p>
    <w:p w:rsidR="00BD4FBB" w:rsidP="00DF67A0" w:rsidRDefault="00BD4FBB" w14:paraId="31AD0353" w14:textId="77777777">
      <w:pPr>
        <w:pStyle w:val="ListParagraph"/>
        <w:numPr>
          <w:ilvl w:val="1"/>
          <w:numId w:val="12"/>
        </w:numPr>
      </w:pPr>
      <w:r w:rsidRPr="00BD4FBB">
        <w:t>How are forecasts reviewed and adjusted?</w:t>
      </w:r>
    </w:p>
    <w:p w:rsidRPr="00BD4FBB" w:rsidR="00BD4FBB" w:rsidP="00DF67A0" w:rsidRDefault="00BD4FBB" w14:paraId="457FCFA1" w14:textId="39C76651">
      <w:pPr>
        <w:pStyle w:val="ListParagraph"/>
        <w:numPr>
          <w:ilvl w:val="1"/>
          <w:numId w:val="12"/>
        </w:numPr>
      </w:pPr>
      <w:r w:rsidRPr="00BD4FBB">
        <w:t>How is forecast accuracy measured?</w:t>
      </w:r>
    </w:p>
    <w:p w:rsidRPr="00BD4FBB" w:rsidR="00BD4FBB" w:rsidP="00DF67A0" w:rsidRDefault="00BD4FBB" w14:paraId="534D266F" w14:textId="77777777">
      <w:pPr>
        <w:pStyle w:val="ListParagraph"/>
        <w:numPr>
          <w:ilvl w:val="0"/>
          <w:numId w:val="54"/>
        </w:numPr>
        <w:rPr>
          <w:b/>
          <w:bCs/>
        </w:rPr>
      </w:pPr>
      <w:r w:rsidRPr="00BD4FBB">
        <w:rPr>
          <w:b/>
          <w:bCs/>
        </w:rPr>
        <w:t>Integration with CRM and ERP</w:t>
      </w:r>
    </w:p>
    <w:p w:rsidR="00BD4FBB" w:rsidP="00DF67A0" w:rsidRDefault="00BD4FBB" w14:paraId="60B59EE0" w14:textId="77777777">
      <w:pPr>
        <w:pStyle w:val="ListParagraph"/>
        <w:numPr>
          <w:ilvl w:val="1"/>
          <w:numId w:val="12"/>
        </w:numPr>
      </w:pPr>
      <w:r w:rsidRPr="00BD4FBB">
        <w:t>What systems are integrated with the CRM (e.g., ERP, CPQ, marketing automation)?</w:t>
      </w:r>
    </w:p>
    <w:p w:rsidR="00BD4FBB" w:rsidP="00DF67A0" w:rsidRDefault="00BD4FBB" w14:paraId="0F6B9B14" w14:textId="77777777">
      <w:pPr>
        <w:pStyle w:val="ListParagraph"/>
        <w:numPr>
          <w:ilvl w:val="1"/>
          <w:numId w:val="12"/>
        </w:numPr>
      </w:pPr>
      <w:r w:rsidRPr="00BD4FBB">
        <w:t>How is opportunity data shared with ERP for order processing or financial planning?</w:t>
      </w:r>
    </w:p>
    <w:p w:rsidR="00BD4FBB" w:rsidP="00DF67A0" w:rsidRDefault="00BD4FBB" w14:paraId="35F55682" w14:textId="77777777">
      <w:pPr>
        <w:pStyle w:val="ListParagraph"/>
        <w:numPr>
          <w:ilvl w:val="1"/>
          <w:numId w:val="12"/>
        </w:numPr>
      </w:pPr>
      <w:r w:rsidRPr="00BD4FBB">
        <w:t>Are there any manual steps or duplicate data entry between systems?</w:t>
      </w:r>
    </w:p>
    <w:p w:rsidRPr="00BD4FBB" w:rsidR="00BD4FBB" w:rsidP="00DF67A0" w:rsidRDefault="00BD4FBB" w14:paraId="51C84D16" w14:textId="59C35734">
      <w:pPr>
        <w:pStyle w:val="ListParagraph"/>
        <w:numPr>
          <w:ilvl w:val="1"/>
          <w:numId w:val="12"/>
        </w:numPr>
      </w:pPr>
      <w:r w:rsidRPr="00BD4FBB">
        <w:t>What are the key integration pain points today?</w:t>
      </w:r>
    </w:p>
    <w:p w:rsidR="00BD4FBB" w:rsidRDefault="00BD4FBB" w14:paraId="07BE0D81" w14:textId="2004934B">
      <w:r>
        <w:br w:type="page"/>
      </w:r>
    </w:p>
    <w:p w:rsidRPr="00BD4FBB" w:rsidR="00BD4FBB" w:rsidP="00BD4FBB" w:rsidRDefault="00BD4FBB" w14:paraId="4A54E1F9" w14:textId="4240D5C8">
      <w:pPr>
        <w:pStyle w:val="Heading1"/>
      </w:pPr>
      <w:r w:rsidRPr="00BD4FBB">
        <w:t>85.55</w:t>
      </w:r>
      <w:r>
        <w:t>.001</w:t>
      </w:r>
      <w:r w:rsidRPr="00BD4FBB">
        <w:t xml:space="preserve"> Estimate and Quote Sales Deep-Dive Discovery Workshop</w:t>
      </w:r>
    </w:p>
    <w:p w:rsidRPr="00BD4FBB" w:rsidR="00BD4FBB" w:rsidP="00BD4FBB" w:rsidRDefault="00BD4FBB" w14:paraId="55AAF0A2" w14:textId="77777777">
      <w:r w:rsidRPr="00BD4FBB">
        <w:t>This workshop is designed to define and evaluate the organization's approach to estimating and quoting sales using Dynamics 365. It focuses on product configuration, pricing, discounting, approvals, quote generation, and integration with ERP and CPQ systems. The session will help identify current challenges, gather detailed requirements, and align stakeholders on the desired future state.</w:t>
      </w:r>
    </w:p>
    <w:p w:rsidRPr="00BD4FBB" w:rsidR="00BD4FBB" w:rsidP="00BD4FBB" w:rsidRDefault="00BD4FBB" w14:paraId="19DE5052" w14:textId="77777777">
      <w:pPr>
        <w:pStyle w:val="Heading2"/>
      </w:pPr>
      <w:r w:rsidRPr="00BD4FBB">
        <w:t>Assumptions</w:t>
      </w:r>
    </w:p>
    <w:p w:rsidR="00BD4FBB" w:rsidP="00DF67A0" w:rsidRDefault="00BD4FBB" w14:paraId="4BAB948F" w14:textId="77777777">
      <w:pPr>
        <w:pStyle w:val="ListParagraph"/>
        <w:numPr>
          <w:ilvl w:val="1"/>
          <w:numId w:val="55"/>
        </w:numPr>
      </w:pPr>
      <w:r w:rsidRPr="00BD4FBB">
        <w:t>Key stakeholders involved in sales estimation and quoting are available and willing to participate.</w:t>
      </w:r>
    </w:p>
    <w:p w:rsidR="00BD4FBB" w:rsidP="2C909F07" w:rsidRDefault="00BD4FBB" w14:paraId="1700D153" w14:textId="77777777">
      <w:pPr>
        <w:pStyle w:val="ListParagraph"/>
        <w:numPr>
          <w:ilvl w:val="2"/>
          <w:numId w:val="58"/>
        </w:numPr>
        <w:rPr>
          <w:b/>
          <w:bCs/>
          <w:rPrChange w:author="Nikolai Popov" w:date="2025-07-01T18:32:00Z" w:id="186">
            <w:rPr/>
          </w:rPrChange>
        </w:rPr>
      </w:pPr>
      <w:r w:rsidRPr="2C909F07">
        <w:rPr>
          <w:b/>
          <w:bCs/>
          <w:rPrChange w:author="Nikolai Popov" w:date="2025-07-01T18:32:00Z" w:id="187">
            <w:rPr/>
          </w:rPrChange>
        </w:rPr>
        <w:t>Sales managers</w:t>
      </w:r>
    </w:p>
    <w:p w:rsidR="00BD4FBB" w:rsidP="2C909F07" w:rsidRDefault="00BD4FBB" w14:paraId="156B18A6" w14:textId="77777777">
      <w:pPr>
        <w:pStyle w:val="ListParagraph"/>
        <w:numPr>
          <w:ilvl w:val="2"/>
          <w:numId w:val="58"/>
        </w:numPr>
        <w:rPr>
          <w:b/>
          <w:bCs/>
          <w:rPrChange w:author="Nikolai Popov" w:date="2025-07-01T18:32:00Z" w:id="188">
            <w:rPr/>
          </w:rPrChange>
        </w:rPr>
      </w:pPr>
      <w:r w:rsidRPr="2C909F07">
        <w:rPr>
          <w:b/>
          <w:bCs/>
          <w:rPrChange w:author="Nikolai Popov" w:date="2025-07-01T18:32:00Z" w:id="189">
            <w:rPr/>
          </w:rPrChange>
        </w:rPr>
        <w:t>Account executives</w:t>
      </w:r>
    </w:p>
    <w:p w:rsidR="00BD4FBB" w:rsidP="2C909F07" w:rsidRDefault="00BD4FBB" w14:paraId="489D5452" w14:textId="77777777">
      <w:pPr>
        <w:pStyle w:val="ListParagraph"/>
        <w:numPr>
          <w:ilvl w:val="2"/>
          <w:numId w:val="58"/>
        </w:numPr>
        <w:rPr>
          <w:b/>
          <w:bCs/>
          <w:rPrChange w:author="Nikolai Popov" w:date="2025-07-01T18:32:00Z" w:id="190">
            <w:rPr/>
          </w:rPrChange>
        </w:rPr>
      </w:pPr>
      <w:r w:rsidRPr="2C909F07">
        <w:rPr>
          <w:b/>
          <w:bCs/>
          <w:rPrChange w:author="Nikolai Popov" w:date="2025-07-01T18:32:00Z" w:id="191">
            <w:rPr/>
          </w:rPrChange>
        </w:rPr>
        <w:t>Sales operations analysts</w:t>
      </w:r>
    </w:p>
    <w:p w:rsidR="00BD4FBB" w:rsidP="2C909F07" w:rsidRDefault="00BD4FBB" w14:paraId="56B8BA95" w14:textId="77777777">
      <w:pPr>
        <w:pStyle w:val="ListParagraph"/>
        <w:numPr>
          <w:ilvl w:val="2"/>
          <w:numId w:val="58"/>
        </w:numPr>
        <w:rPr>
          <w:b/>
          <w:bCs/>
          <w:rPrChange w:author="Nikolai Popov" w:date="2025-07-01T18:32:00Z" w:id="192">
            <w:rPr/>
          </w:rPrChange>
        </w:rPr>
      </w:pPr>
      <w:r w:rsidRPr="2C909F07">
        <w:rPr>
          <w:b/>
          <w:bCs/>
          <w:rPrChange w:author="Nikolai Popov" w:date="2025-07-01T18:32:00Z" w:id="193">
            <w:rPr/>
          </w:rPrChange>
        </w:rPr>
        <w:t>Pricing and product managers</w:t>
      </w:r>
    </w:p>
    <w:p w:rsidR="00BD4FBB" w:rsidP="2C909F07" w:rsidRDefault="00BD4FBB" w14:paraId="07DADC72" w14:textId="77777777">
      <w:pPr>
        <w:pStyle w:val="ListParagraph"/>
        <w:numPr>
          <w:ilvl w:val="2"/>
          <w:numId w:val="58"/>
        </w:numPr>
        <w:rPr>
          <w:b/>
          <w:bCs/>
          <w:rPrChange w:author="Nikolai Popov" w:date="2025-07-01T18:32:00Z" w:id="194">
            <w:rPr/>
          </w:rPrChange>
        </w:rPr>
      </w:pPr>
      <w:r w:rsidRPr="2C909F07">
        <w:rPr>
          <w:b/>
          <w:bCs/>
          <w:rPrChange w:author="Nikolai Popov" w:date="2025-07-01T18:32:00Z" w:id="195">
            <w:rPr/>
          </w:rPrChange>
        </w:rPr>
        <w:t>Finance and compliance representatives</w:t>
      </w:r>
    </w:p>
    <w:p w:rsidR="00BD4FBB" w:rsidP="2C909F07" w:rsidRDefault="00BD4FBB" w14:paraId="7247AD9E" w14:textId="77777777">
      <w:pPr>
        <w:pStyle w:val="ListParagraph"/>
        <w:numPr>
          <w:ilvl w:val="2"/>
          <w:numId w:val="58"/>
        </w:numPr>
        <w:rPr>
          <w:b/>
          <w:bCs/>
          <w:rPrChange w:author="Nikolai Popov" w:date="2025-07-01T18:32:00Z" w:id="196">
            <w:rPr/>
          </w:rPrChange>
        </w:rPr>
      </w:pPr>
      <w:r w:rsidRPr="2C909F07">
        <w:rPr>
          <w:b/>
          <w:bCs/>
          <w:rPrChange w:author="Nikolai Popov" w:date="2025-07-01T18:32:00Z" w:id="197">
            <w:rPr/>
          </w:rPrChange>
        </w:rPr>
        <w:t>IT and CRM/CPQ system administrators</w:t>
      </w:r>
    </w:p>
    <w:p w:rsidRPr="00BD4FBB" w:rsidR="00BD4FBB" w:rsidP="2C909F07" w:rsidRDefault="00BD4FBB" w14:paraId="42DC8D0B" w14:textId="77777777">
      <w:pPr>
        <w:pStyle w:val="ListParagraph"/>
        <w:numPr>
          <w:ilvl w:val="2"/>
          <w:numId w:val="58"/>
        </w:numPr>
        <w:rPr>
          <w:b/>
          <w:bCs/>
          <w:rPrChange w:author="Nikolai Popov" w:date="2025-07-01T18:32:00Z" w:id="198">
            <w:rPr/>
          </w:rPrChange>
        </w:rPr>
      </w:pPr>
      <w:r w:rsidRPr="2C909F07">
        <w:rPr>
          <w:b/>
          <w:bCs/>
          <w:rPrChange w:author="Nikolai Popov" w:date="2025-07-01T18:32:00Z" w:id="199">
            <w:rPr/>
          </w:rPrChange>
        </w:rPr>
        <w:t>Executive sales leadership</w:t>
      </w:r>
    </w:p>
    <w:p w:rsidR="00BD4FBB" w:rsidP="00DF67A0" w:rsidRDefault="00BD4FBB" w14:paraId="685C4E0E" w14:textId="77777777">
      <w:pPr>
        <w:pStyle w:val="ListParagraph"/>
        <w:numPr>
          <w:ilvl w:val="1"/>
          <w:numId w:val="55"/>
        </w:numPr>
      </w:pPr>
      <w:r w:rsidRPr="00BD4FBB">
        <w:t>Current quoting processes, pricing models, and approval workflows are documented and accessible</w:t>
      </w:r>
      <w:r>
        <w:t>.</w:t>
      </w:r>
    </w:p>
    <w:p w:rsidR="00BD4FBB" w:rsidP="00DF67A0" w:rsidRDefault="00BD4FBB" w14:paraId="25FFFA82" w14:textId="77777777">
      <w:pPr>
        <w:pStyle w:val="ListParagraph"/>
        <w:numPr>
          <w:ilvl w:val="1"/>
          <w:numId w:val="55"/>
        </w:numPr>
      </w:pPr>
      <w:r w:rsidRPr="00BD4FBB">
        <w:t>Participants have a working knowledge of sales operations and quoting tools.</w:t>
      </w:r>
    </w:p>
    <w:p w:rsidRPr="00BD4FBB" w:rsidR="00BD4FBB" w:rsidP="00DF67A0" w:rsidRDefault="00BD4FBB" w14:paraId="00BC08A0" w14:textId="38295DCB">
      <w:pPr>
        <w:pStyle w:val="ListParagraph"/>
        <w:numPr>
          <w:ilvl w:val="1"/>
          <w:numId w:val="55"/>
        </w:numPr>
      </w:pPr>
      <w:r w:rsidRPr="00BD4FBB">
        <w:t>Relevant data on product catalogs, pricing rules, and quote templates is available.</w:t>
      </w:r>
    </w:p>
    <w:p w:rsidRPr="00BD4FBB" w:rsidR="00BD4FBB" w:rsidP="00BD4FBB" w:rsidRDefault="00BD4FBB" w14:paraId="48A38365" w14:textId="77777777">
      <w:pPr>
        <w:pStyle w:val="Heading2"/>
      </w:pPr>
      <w:r w:rsidRPr="00BD4FBB">
        <w:t>Objectives</w:t>
      </w:r>
    </w:p>
    <w:p w:rsidR="00BD4FBB" w:rsidP="00DF67A0" w:rsidRDefault="00BD4FBB" w14:paraId="396C0ED1" w14:textId="77777777">
      <w:pPr>
        <w:pStyle w:val="ListParagraph"/>
        <w:numPr>
          <w:ilvl w:val="1"/>
          <w:numId w:val="56"/>
        </w:numPr>
      </w:pPr>
      <w:r w:rsidRPr="00BD4FBB">
        <w:t>Define detailed requirements for estimating and quoting sales.</w:t>
      </w:r>
    </w:p>
    <w:p w:rsidR="00BD4FBB" w:rsidP="00DF67A0" w:rsidRDefault="00BD4FBB" w14:paraId="6AB1F176" w14:textId="77777777">
      <w:pPr>
        <w:pStyle w:val="ListParagraph"/>
        <w:numPr>
          <w:ilvl w:val="1"/>
          <w:numId w:val="56"/>
        </w:numPr>
      </w:pPr>
      <w:r w:rsidRPr="00BD4FBB">
        <w:t>Identify gaps and areas for improvement in the current process.</w:t>
      </w:r>
    </w:p>
    <w:p w:rsidRPr="00BD4FBB" w:rsidR="00BD4FBB" w:rsidP="00DF67A0" w:rsidRDefault="00BD4FBB" w14:paraId="43F4860B" w14:textId="49F8D937">
      <w:pPr>
        <w:pStyle w:val="ListParagraph"/>
        <w:numPr>
          <w:ilvl w:val="1"/>
          <w:numId w:val="56"/>
        </w:numPr>
      </w:pPr>
      <w:r w:rsidRPr="00BD4FBB">
        <w:t>Plan for data migration and integration with ERP and CPQ systems.</w:t>
      </w:r>
    </w:p>
    <w:p w:rsidRPr="00BD4FBB" w:rsidR="00BD4FBB" w:rsidP="00BD4FBB" w:rsidRDefault="00BD4FBB" w14:paraId="16C73CD3" w14:textId="77777777">
      <w:pPr>
        <w:pStyle w:val="Heading2"/>
      </w:pPr>
      <w:r w:rsidRPr="00BD4FBB">
        <w:t>Agenda</w:t>
      </w:r>
    </w:p>
    <w:p w:rsidR="00BD4FBB" w:rsidP="00DF67A0" w:rsidRDefault="00BD4FBB" w14:paraId="1F00523A" w14:textId="77777777">
      <w:pPr>
        <w:pStyle w:val="ListParagraph"/>
        <w:numPr>
          <w:ilvl w:val="1"/>
          <w:numId w:val="57"/>
        </w:numPr>
      </w:pPr>
      <w:r w:rsidRPr="00BD4FBB">
        <w:t>Introduction and objectives</w:t>
      </w:r>
    </w:p>
    <w:p w:rsidR="00BD4FBB" w:rsidP="00DF67A0" w:rsidRDefault="00BD4FBB" w14:paraId="292127D8" w14:textId="77777777">
      <w:pPr>
        <w:pStyle w:val="ListParagraph"/>
        <w:numPr>
          <w:ilvl w:val="1"/>
          <w:numId w:val="57"/>
        </w:numPr>
      </w:pPr>
      <w:r w:rsidRPr="00BD4FBB">
        <w:t>Review of current estimation and quoting process</w:t>
      </w:r>
    </w:p>
    <w:p w:rsidR="00BD4FBB" w:rsidP="00DF67A0" w:rsidRDefault="00BD4FBB" w14:paraId="6DC66B83" w14:textId="77777777">
      <w:pPr>
        <w:pStyle w:val="ListParagraph"/>
        <w:numPr>
          <w:ilvl w:val="1"/>
          <w:numId w:val="57"/>
        </w:numPr>
      </w:pPr>
      <w:r w:rsidRPr="00BD4FBB">
        <w:t>Product configuration and pricing models</w:t>
      </w:r>
    </w:p>
    <w:p w:rsidR="00BD4FBB" w:rsidP="00DF67A0" w:rsidRDefault="00BD4FBB" w14:paraId="0856F785" w14:textId="77777777">
      <w:pPr>
        <w:pStyle w:val="ListParagraph"/>
        <w:numPr>
          <w:ilvl w:val="1"/>
          <w:numId w:val="57"/>
        </w:numPr>
      </w:pPr>
      <w:r w:rsidRPr="00BD4FBB">
        <w:t>Discounting and approval workflows</w:t>
      </w:r>
    </w:p>
    <w:p w:rsidR="00BD4FBB" w:rsidP="00DF67A0" w:rsidRDefault="00BD4FBB" w14:paraId="47D350BC" w14:textId="77777777">
      <w:pPr>
        <w:pStyle w:val="ListParagraph"/>
        <w:numPr>
          <w:ilvl w:val="1"/>
          <w:numId w:val="57"/>
        </w:numPr>
      </w:pPr>
      <w:r w:rsidRPr="00BD4FBB">
        <w:t>Quote generation and versioning</w:t>
      </w:r>
    </w:p>
    <w:p w:rsidR="00BD4FBB" w:rsidP="00DF67A0" w:rsidRDefault="00BD4FBB" w14:paraId="7B4EA3E0" w14:textId="77777777">
      <w:pPr>
        <w:pStyle w:val="ListParagraph"/>
        <w:numPr>
          <w:ilvl w:val="1"/>
          <w:numId w:val="57"/>
        </w:numPr>
      </w:pPr>
      <w:r w:rsidRPr="00BD4FBB">
        <w:t>Integration with ERP and CPQ systems</w:t>
      </w:r>
    </w:p>
    <w:p w:rsidRPr="00BD4FBB" w:rsidR="00BD4FBB" w:rsidP="00DF67A0" w:rsidRDefault="00BD4FBB" w14:paraId="7475228C" w14:textId="437BB153">
      <w:pPr>
        <w:pStyle w:val="ListParagraph"/>
        <w:numPr>
          <w:ilvl w:val="1"/>
          <w:numId w:val="57"/>
        </w:numPr>
      </w:pPr>
      <w:r w:rsidRPr="00BD4FBB">
        <w:t>Wrap-up and next steps</w:t>
      </w:r>
    </w:p>
    <w:p w:rsidRPr="00BD4FBB" w:rsidR="00BD4FBB" w:rsidP="00BD4FBB" w:rsidRDefault="00BD4FBB" w14:paraId="3FCCF614" w14:textId="77777777">
      <w:pPr>
        <w:pStyle w:val="Heading2"/>
      </w:pPr>
      <w:r w:rsidRPr="00BD4FBB">
        <w:t>Key Questions</w:t>
      </w:r>
    </w:p>
    <w:p w:rsidRPr="00BD4FBB" w:rsidR="00BD4FBB" w:rsidP="00DF67A0" w:rsidRDefault="00BD4FBB" w14:paraId="35093B4D" w14:textId="77777777">
      <w:pPr>
        <w:pStyle w:val="ListParagraph"/>
        <w:numPr>
          <w:ilvl w:val="0"/>
          <w:numId w:val="59"/>
        </w:numPr>
        <w:rPr>
          <w:b/>
          <w:bCs/>
        </w:rPr>
      </w:pPr>
      <w:r w:rsidRPr="00BD4FBB">
        <w:rPr>
          <w:b/>
          <w:bCs/>
        </w:rPr>
        <w:t>Product Configuration</w:t>
      </w:r>
    </w:p>
    <w:p w:rsidR="001C50E9" w:rsidP="00DF67A0" w:rsidRDefault="00BD4FBB" w14:paraId="50BC36ED" w14:textId="77777777">
      <w:pPr>
        <w:pStyle w:val="ListParagraph"/>
        <w:numPr>
          <w:ilvl w:val="1"/>
          <w:numId w:val="59"/>
        </w:numPr>
      </w:pPr>
      <w:r w:rsidRPr="00BD4FBB">
        <w:t>How are products configured during the quoting process?</w:t>
      </w:r>
    </w:p>
    <w:p w:rsidR="001C50E9" w:rsidP="00DF67A0" w:rsidRDefault="00BD4FBB" w14:paraId="793B133F" w14:textId="77777777">
      <w:pPr>
        <w:pStyle w:val="ListParagraph"/>
        <w:numPr>
          <w:ilvl w:val="1"/>
          <w:numId w:val="59"/>
        </w:numPr>
      </w:pPr>
      <w:r w:rsidRPr="00BD4FBB">
        <w:t>Are there configurable bundles, kits, or options that need to be supported?</w:t>
      </w:r>
    </w:p>
    <w:p w:rsidR="001C50E9" w:rsidP="00DF67A0" w:rsidRDefault="00BD4FBB" w14:paraId="36F7EA97" w14:textId="77777777">
      <w:pPr>
        <w:pStyle w:val="ListParagraph"/>
        <w:numPr>
          <w:ilvl w:val="1"/>
          <w:numId w:val="59"/>
        </w:numPr>
      </w:pPr>
      <w:r w:rsidRPr="00BD4FBB">
        <w:t>How are product dependencies and exclusions managed?</w:t>
      </w:r>
    </w:p>
    <w:p w:rsidRPr="00BD4FBB" w:rsidR="00BD4FBB" w:rsidP="00DF67A0" w:rsidRDefault="00BD4FBB" w14:paraId="3E34D13D" w14:textId="46C2B71F">
      <w:pPr>
        <w:pStyle w:val="ListParagraph"/>
        <w:numPr>
          <w:ilvl w:val="1"/>
          <w:numId w:val="59"/>
        </w:numPr>
      </w:pPr>
      <w:r w:rsidRPr="00BD4FBB">
        <w:t>Are there industry-specific configuration rules or constraints?</w:t>
      </w:r>
    </w:p>
    <w:p w:rsidRPr="00BD4FBB" w:rsidR="00BD4FBB" w:rsidP="00DF67A0" w:rsidRDefault="00BD4FBB" w14:paraId="0B4BE9F4" w14:textId="77777777">
      <w:pPr>
        <w:pStyle w:val="ListParagraph"/>
        <w:numPr>
          <w:ilvl w:val="0"/>
          <w:numId w:val="59"/>
        </w:numPr>
        <w:rPr>
          <w:b/>
          <w:bCs/>
        </w:rPr>
      </w:pPr>
      <w:r w:rsidRPr="00BD4FBB">
        <w:rPr>
          <w:b/>
          <w:bCs/>
        </w:rPr>
        <w:t>Pricing</w:t>
      </w:r>
    </w:p>
    <w:p w:rsidR="001C50E9" w:rsidP="00DF67A0" w:rsidRDefault="00BD4FBB" w14:paraId="69959471" w14:textId="77777777">
      <w:pPr>
        <w:pStyle w:val="ListParagraph"/>
        <w:numPr>
          <w:ilvl w:val="1"/>
          <w:numId w:val="59"/>
        </w:numPr>
      </w:pPr>
      <w:r w:rsidRPr="00BD4FBB">
        <w:t>What pricing models are used (list, tiered, volume-based, negotiated)?</w:t>
      </w:r>
    </w:p>
    <w:p w:rsidR="001C50E9" w:rsidP="00DF67A0" w:rsidRDefault="00BD4FBB" w14:paraId="004CD183" w14:textId="77777777">
      <w:pPr>
        <w:pStyle w:val="ListParagraph"/>
        <w:numPr>
          <w:ilvl w:val="1"/>
          <w:numId w:val="59"/>
        </w:numPr>
      </w:pPr>
      <w:r w:rsidRPr="00BD4FBB">
        <w:t>How are price lists managed and maintained?</w:t>
      </w:r>
    </w:p>
    <w:p w:rsidR="001C50E9" w:rsidP="00DF67A0" w:rsidRDefault="00BD4FBB" w14:paraId="45935F70" w14:textId="77777777">
      <w:pPr>
        <w:pStyle w:val="ListParagraph"/>
        <w:numPr>
          <w:ilvl w:val="1"/>
          <w:numId w:val="59"/>
        </w:numPr>
      </w:pPr>
      <w:r w:rsidRPr="00BD4FBB">
        <w:t>Are there customer-specific or contract-based pricing rules?</w:t>
      </w:r>
    </w:p>
    <w:p w:rsidRPr="00BD4FBB" w:rsidR="00BD4FBB" w:rsidP="00DF67A0" w:rsidRDefault="00BD4FBB" w14:paraId="7A5AF27B" w14:textId="38A5A40D">
      <w:pPr>
        <w:pStyle w:val="ListParagraph"/>
        <w:numPr>
          <w:ilvl w:val="1"/>
          <w:numId w:val="59"/>
        </w:numPr>
      </w:pPr>
      <w:r w:rsidRPr="00BD4FBB">
        <w:t>How is pricing validated during quote creation?</w:t>
      </w:r>
    </w:p>
    <w:p w:rsidRPr="00BD4FBB" w:rsidR="00BD4FBB" w:rsidP="00DF67A0" w:rsidRDefault="00BD4FBB" w14:paraId="0E154568" w14:textId="77777777">
      <w:pPr>
        <w:pStyle w:val="ListParagraph"/>
        <w:numPr>
          <w:ilvl w:val="0"/>
          <w:numId w:val="59"/>
        </w:numPr>
        <w:rPr>
          <w:b/>
          <w:bCs/>
        </w:rPr>
      </w:pPr>
      <w:r w:rsidRPr="00BD4FBB">
        <w:rPr>
          <w:b/>
          <w:bCs/>
        </w:rPr>
        <w:t>Discounting and Approvals</w:t>
      </w:r>
    </w:p>
    <w:p w:rsidR="001C50E9" w:rsidP="00DF67A0" w:rsidRDefault="00BD4FBB" w14:paraId="75982EB8" w14:textId="77777777">
      <w:pPr>
        <w:pStyle w:val="ListParagraph"/>
        <w:numPr>
          <w:ilvl w:val="1"/>
          <w:numId w:val="59"/>
        </w:numPr>
      </w:pPr>
      <w:r w:rsidRPr="00BD4FBB">
        <w:t>What types of discounts are offered (manual, promotional, volume-based)?</w:t>
      </w:r>
    </w:p>
    <w:p w:rsidR="001C50E9" w:rsidP="00DF67A0" w:rsidRDefault="00BD4FBB" w14:paraId="4ADABEF4" w14:textId="77777777">
      <w:pPr>
        <w:pStyle w:val="ListParagraph"/>
        <w:numPr>
          <w:ilvl w:val="1"/>
          <w:numId w:val="59"/>
        </w:numPr>
      </w:pPr>
      <w:r w:rsidRPr="00BD4FBB">
        <w:t>What approval workflows are required for discounting?</w:t>
      </w:r>
    </w:p>
    <w:p w:rsidR="001C50E9" w:rsidP="00DF67A0" w:rsidRDefault="00BD4FBB" w14:paraId="7B5F7770" w14:textId="77777777">
      <w:pPr>
        <w:pStyle w:val="ListParagraph"/>
        <w:numPr>
          <w:ilvl w:val="1"/>
          <w:numId w:val="59"/>
        </w:numPr>
      </w:pPr>
      <w:r w:rsidRPr="00BD4FBB">
        <w:t>How are discount thresholds and escalation paths defined?</w:t>
      </w:r>
    </w:p>
    <w:p w:rsidRPr="00BD4FBB" w:rsidR="00BD4FBB" w:rsidP="00DF67A0" w:rsidRDefault="00BD4FBB" w14:paraId="61146FD6" w14:textId="1875F9DA">
      <w:pPr>
        <w:pStyle w:val="ListParagraph"/>
        <w:numPr>
          <w:ilvl w:val="1"/>
          <w:numId w:val="59"/>
        </w:numPr>
      </w:pPr>
      <w:r w:rsidRPr="00BD4FBB">
        <w:t>How are approvals tracked and audited?</w:t>
      </w:r>
    </w:p>
    <w:p w:rsidRPr="00BD4FBB" w:rsidR="00BD4FBB" w:rsidP="00DF67A0" w:rsidRDefault="00BD4FBB" w14:paraId="68134267" w14:textId="77777777">
      <w:pPr>
        <w:pStyle w:val="ListParagraph"/>
        <w:numPr>
          <w:ilvl w:val="0"/>
          <w:numId w:val="59"/>
        </w:numPr>
        <w:rPr>
          <w:b/>
          <w:bCs/>
        </w:rPr>
      </w:pPr>
      <w:r w:rsidRPr="00BD4FBB">
        <w:rPr>
          <w:b/>
          <w:bCs/>
        </w:rPr>
        <w:t>Quote Generation and Versioning</w:t>
      </w:r>
    </w:p>
    <w:p w:rsidR="001C50E9" w:rsidP="00DF67A0" w:rsidRDefault="00BD4FBB" w14:paraId="59429D33" w14:textId="77777777">
      <w:pPr>
        <w:pStyle w:val="ListParagraph"/>
        <w:numPr>
          <w:ilvl w:val="1"/>
          <w:numId w:val="59"/>
        </w:numPr>
      </w:pPr>
      <w:r w:rsidRPr="00BD4FBB">
        <w:t>How are quotes generated and formatted?</w:t>
      </w:r>
    </w:p>
    <w:p w:rsidR="001C50E9" w:rsidP="00DF67A0" w:rsidRDefault="00BD4FBB" w14:paraId="4E4CDF28" w14:textId="77777777">
      <w:pPr>
        <w:pStyle w:val="ListParagraph"/>
        <w:numPr>
          <w:ilvl w:val="1"/>
          <w:numId w:val="59"/>
        </w:numPr>
      </w:pPr>
      <w:r w:rsidRPr="00BD4FBB">
        <w:t>Are there standard templates or branding requirements?</w:t>
      </w:r>
    </w:p>
    <w:p w:rsidR="001C50E9" w:rsidP="00DF67A0" w:rsidRDefault="00BD4FBB" w14:paraId="77CBC500" w14:textId="77777777">
      <w:pPr>
        <w:pStyle w:val="ListParagraph"/>
        <w:numPr>
          <w:ilvl w:val="1"/>
          <w:numId w:val="59"/>
        </w:numPr>
      </w:pPr>
      <w:r w:rsidRPr="00BD4FBB">
        <w:t>How are quote versions managed and tracked?</w:t>
      </w:r>
    </w:p>
    <w:p w:rsidRPr="00BD4FBB" w:rsidR="00BD4FBB" w:rsidP="00DF67A0" w:rsidRDefault="00BD4FBB" w14:paraId="45E74535" w14:textId="65FB612C">
      <w:pPr>
        <w:pStyle w:val="ListParagraph"/>
        <w:numPr>
          <w:ilvl w:val="1"/>
          <w:numId w:val="59"/>
        </w:numPr>
      </w:pPr>
      <w:r w:rsidRPr="00BD4FBB">
        <w:t>How are quotes shared with customers (email, portal, PDF)?</w:t>
      </w:r>
    </w:p>
    <w:p w:rsidRPr="00BD4FBB" w:rsidR="00BD4FBB" w:rsidP="00DF67A0" w:rsidRDefault="00BD4FBB" w14:paraId="5456C949" w14:textId="77777777">
      <w:pPr>
        <w:pStyle w:val="ListParagraph"/>
        <w:numPr>
          <w:ilvl w:val="0"/>
          <w:numId w:val="59"/>
        </w:numPr>
        <w:rPr>
          <w:b/>
          <w:bCs/>
        </w:rPr>
      </w:pPr>
      <w:r w:rsidRPr="00BD4FBB">
        <w:rPr>
          <w:b/>
          <w:bCs/>
        </w:rPr>
        <w:t>Integration with ERP and CPQ Systems</w:t>
      </w:r>
    </w:p>
    <w:p w:rsidR="001C50E9" w:rsidP="00DF67A0" w:rsidRDefault="00BD4FBB" w14:paraId="7C8FBF0E" w14:textId="77777777">
      <w:pPr>
        <w:pStyle w:val="ListParagraph"/>
        <w:numPr>
          <w:ilvl w:val="1"/>
          <w:numId w:val="59"/>
        </w:numPr>
      </w:pPr>
      <w:r w:rsidRPr="00BD4FBB">
        <w:t>What ERP systems need to be integrated for pricing, inventory, and fulfillment?</w:t>
      </w:r>
    </w:p>
    <w:p w:rsidR="001C50E9" w:rsidP="00DF67A0" w:rsidRDefault="00BD4FBB" w14:paraId="7FCD4DFE" w14:textId="77777777">
      <w:pPr>
        <w:pStyle w:val="ListParagraph"/>
        <w:numPr>
          <w:ilvl w:val="1"/>
          <w:numId w:val="59"/>
        </w:numPr>
      </w:pPr>
      <w:r w:rsidRPr="00BD4FBB">
        <w:t>Is there a CPQ system in use or planned?</w:t>
      </w:r>
    </w:p>
    <w:p w:rsidR="001C50E9" w:rsidP="00DF67A0" w:rsidRDefault="00BD4FBB" w14:paraId="3B28DDDD" w14:textId="77777777">
      <w:pPr>
        <w:pStyle w:val="ListParagraph"/>
        <w:numPr>
          <w:ilvl w:val="1"/>
          <w:numId w:val="59"/>
        </w:numPr>
      </w:pPr>
      <w:r w:rsidRPr="00BD4FBB">
        <w:t>How is data exchanged between CRM, CPQ, and ERP systems?</w:t>
      </w:r>
    </w:p>
    <w:p w:rsidRPr="00BD4FBB" w:rsidR="00BD4FBB" w:rsidP="00DF67A0" w:rsidRDefault="00BD4FBB" w14:paraId="2074D6DB" w14:textId="24ED3577">
      <w:pPr>
        <w:pStyle w:val="ListParagraph"/>
        <w:numPr>
          <w:ilvl w:val="1"/>
          <w:numId w:val="59"/>
        </w:numPr>
      </w:pPr>
      <w:r w:rsidRPr="00BD4FBB">
        <w:t>What are the key integration challenges or limitations?</w:t>
      </w:r>
    </w:p>
    <w:p w:rsidR="00BD4FBB" w:rsidRDefault="00BD4FBB" w14:paraId="6A936475" w14:textId="75918A8D">
      <w:r>
        <w:br w:type="page"/>
      </w:r>
    </w:p>
    <w:p w:rsidRPr="001C50E9" w:rsidR="001C50E9" w:rsidP="001C50E9" w:rsidRDefault="001C50E9" w14:paraId="045A99C1" w14:textId="2A4ED471">
      <w:pPr>
        <w:pStyle w:val="Heading1"/>
      </w:pPr>
      <w:r w:rsidRPr="001C50E9">
        <w:t>85.65</w:t>
      </w:r>
      <w:r>
        <w:t>.001</w:t>
      </w:r>
      <w:r w:rsidRPr="001C50E9">
        <w:t xml:space="preserve"> Analyze Sales - Deep-Dive Discovery Workshop</w:t>
      </w:r>
    </w:p>
    <w:p w:rsidRPr="001C50E9" w:rsidR="001C50E9" w:rsidP="001C50E9" w:rsidRDefault="001C50E9" w14:paraId="1E409C05" w14:textId="77777777">
      <w:r w:rsidRPr="001C50E9">
        <w:t>The Analyze Sales deep-dive discovery workshop is designed to help organizations define their requirements for sales performance analysis using Dynamics 365 and integrated BI tools. This session focuses on understanding how sales KPIs are tracked, how performance dashboards are used, and how forecasting and win/loss analysis are conducted. The workshop also explores territory and sales rep performance tracking and integration with CRM and business intelligence platforms.</w:t>
      </w:r>
    </w:p>
    <w:p w:rsidRPr="001C50E9" w:rsidR="001C50E9" w:rsidP="001C50E9" w:rsidRDefault="001C50E9" w14:paraId="2FAE1E05" w14:textId="77777777">
      <w:pPr>
        <w:pStyle w:val="Heading2"/>
      </w:pPr>
      <w:r w:rsidRPr="001C50E9">
        <w:t>Assumptions</w:t>
      </w:r>
    </w:p>
    <w:p w:rsidR="001C50E9" w:rsidP="00DF67A0" w:rsidRDefault="001C50E9" w14:paraId="5916FE6C" w14:textId="77777777">
      <w:pPr>
        <w:pStyle w:val="ListParagraph"/>
        <w:numPr>
          <w:ilvl w:val="1"/>
          <w:numId w:val="60"/>
        </w:numPr>
      </w:pPr>
      <w:r w:rsidRPr="001C50E9">
        <w:t>Key stakeholders from sales, operations, finance, and IT are available and actively participate.</w:t>
      </w:r>
    </w:p>
    <w:p w:rsidR="001C50E9" w:rsidP="00DF67A0" w:rsidRDefault="001C50E9" w14:paraId="156D9C95" w14:textId="77777777">
      <w:pPr>
        <w:pStyle w:val="ListParagraph"/>
        <w:numPr>
          <w:ilvl w:val="2"/>
          <w:numId w:val="63"/>
        </w:numPr>
      </w:pPr>
      <w:r w:rsidRPr="2C909F07">
        <w:rPr>
          <w:b/>
          <w:bCs/>
          <w:rPrChange w:author="Nikolai Popov" w:date="2025-07-01T18:32:00Z" w:id="200">
            <w:rPr/>
          </w:rPrChange>
        </w:rPr>
        <w:t>Sales leadership</w:t>
      </w:r>
      <w:r>
        <w:t xml:space="preserve"> – responsible for defining sales strategy and performance goals.</w:t>
      </w:r>
    </w:p>
    <w:p w:rsidR="001C50E9" w:rsidP="00DF67A0" w:rsidRDefault="001C50E9" w14:paraId="291CBC73" w14:textId="77777777">
      <w:pPr>
        <w:pStyle w:val="ListParagraph"/>
        <w:numPr>
          <w:ilvl w:val="2"/>
          <w:numId w:val="63"/>
        </w:numPr>
      </w:pPr>
      <w:r w:rsidRPr="2C909F07">
        <w:rPr>
          <w:b/>
          <w:bCs/>
          <w:rPrChange w:author="Nikolai Popov" w:date="2025-07-01T18:32:00Z" w:id="201">
            <w:rPr/>
          </w:rPrChange>
        </w:rPr>
        <w:t>Sales operations</w:t>
      </w:r>
      <w:r>
        <w:t xml:space="preserve"> – responsible for reporting, forecasting, and pipeline visibility.</w:t>
      </w:r>
    </w:p>
    <w:p w:rsidR="001C50E9" w:rsidP="00DF67A0" w:rsidRDefault="001C50E9" w14:paraId="4E7643B8" w14:textId="77777777">
      <w:pPr>
        <w:pStyle w:val="ListParagraph"/>
        <w:numPr>
          <w:ilvl w:val="2"/>
          <w:numId w:val="63"/>
        </w:numPr>
      </w:pPr>
      <w:r w:rsidRPr="2C909F07">
        <w:rPr>
          <w:b/>
          <w:bCs/>
          <w:rPrChange w:author="Nikolai Popov" w:date="2025-07-01T18:32:00Z" w:id="202">
            <w:rPr/>
          </w:rPrChange>
        </w:rPr>
        <w:t>Finance analysts</w:t>
      </w:r>
      <w:r>
        <w:t xml:space="preserve"> – responsible for revenue tracking and forecasting accuracy.</w:t>
      </w:r>
    </w:p>
    <w:p w:rsidR="001C50E9" w:rsidP="00DF67A0" w:rsidRDefault="001C50E9" w14:paraId="2A10CFAC" w14:textId="77777777">
      <w:pPr>
        <w:pStyle w:val="ListParagraph"/>
        <w:numPr>
          <w:ilvl w:val="2"/>
          <w:numId w:val="63"/>
        </w:numPr>
      </w:pPr>
      <w:r w:rsidRPr="2C909F07">
        <w:rPr>
          <w:b/>
          <w:bCs/>
          <w:rPrChange w:author="Nikolai Popov" w:date="2025-07-01T18:32:00Z" w:id="203">
            <w:rPr/>
          </w:rPrChange>
        </w:rPr>
        <w:t>CRM administrators</w:t>
      </w:r>
      <w:r>
        <w:t xml:space="preserve"> – responsible for data quality and CRM reporting.</w:t>
      </w:r>
    </w:p>
    <w:p w:rsidR="001C50E9" w:rsidP="00DF67A0" w:rsidRDefault="001C50E9" w14:paraId="61FBCD8D" w14:textId="77777777">
      <w:pPr>
        <w:pStyle w:val="ListParagraph"/>
        <w:numPr>
          <w:ilvl w:val="2"/>
          <w:numId w:val="63"/>
        </w:numPr>
      </w:pPr>
      <w:r w:rsidRPr="2C909F07">
        <w:rPr>
          <w:b/>
          <w:bCs/>
          <w:rPrChange w:author="Nikolai Popov" w:date="2025-07-01T18:33:00Z" w:id="204">
            <w:rPr/>
          </w:rPrChange>
        </w:rPr>
        <w:t>BI/reporting analysts</w:t>
      </w:r>
      <w:r>
        <w:t xml:space="preserve"> – responsible for dashboard development and data integration.</w:t>
      </w:r>
    </w:p>
    <w:p w:rsidRPr="001C50E9" w:rsidR="001C50E9" w:rsidP="00DF67A0" w:rsidRDefault="001C50E9" w14:paraId="140992C9" w14:textId="77777777">
      <w:pPr>
        <w:pStyle w:val="ListParagraph"/>
        <w:numPr>
          <w:ilvl w:val="2"/>
          <w:numId w:val="63"/>
        </w:numPr>
      </w:pPr>
      <w:r w:rsidRPr="2C909F07">
        <w:rPr>
          <w:b/>
          <w:bCs/>
          <w:rPrChange w:author="Nikolai Popov" w:date="2025-07-01T18:33:00Z" w:id="205">
            <w:rPr/>
          </w:rPrChange>
        </w:rPr>
        <w:t>IT and data architects</w:t>
      </w:r>
      <w:r>
        <w:t xml:space="preserve"> – responsible for system integration and data governance.</w:t>
      </w:r>
    </w:p>
    <w:p w:rsidR="001C50E9" w:rsidP="00DF67A0" w:rsidRDefault="001C50E9" w14:paraId="6B154AAF" w14:textId="77777777">
      <w:pPr>
        <w:pStyle w:val="ListParagraph"/>
        <w:numPr>
          <w:ilvl w:val="1"/>
          <w:numId w:val="60"/>
        </w:numPr>
      </w:pPr>
      <w:r w:rsidRPr="001C50E9">
        <w:t>Current sales reporting tools and dashboards are documented and accessible.</w:t>
      </w:r>
    </w:p>
    <w:p w:rsidR="001C50E9" w:rsidP="00DF67A0" w:rsidRDefault="001C50E9" w14:paraId="21284446" w14:textId="77777777">
      <w:pPr>
        <w:pStyle w:val="ListParagraph"/>
        <w:numPr>
          <w:ilvl w:val="1"/>
          <w:numId w:val="60"/>
        </w:numPr>
      </w:pPr>
      <w:r w:rsidRPr="001C50E9">
        <w:t>Participants have a working knowledge of sales processes and performance metrics.</w:t>
      </w:r>
    </w:p>
    <w:p w:rsidRPr="001C50E9" w:rsidR="001C50E9" w:rsidP="00DF67A0" w:rsidRDefault="001C50E9" w14:paraId="45C2741E" w14:textId="62AFE866">
      <w:pPr>
        <w:pStyle w:val="ListParagraph"/>
        <w:numPr>
          <w:ilvl w:val="1"/>
          <w:numId w:val="60"/>
        </w:numPr>
      </w:pPr>
      <w:r w:rsidRPr="001C50E9">
        <w:t>Relevant data sources and integration points are known and can be discussed.</w:t>
      </w:r>
    </w:p>
    <w:p w:rsidRPr="001C50E9" w:rsidR="001C50E9" w:rsidP="001C50E9" w:rsidRDefault="001C50E9" w14:paraId="4FED759E" w14:textId="77777777">
      <w:pPr>
        <w:pStyle w:val="Heading2"/>
      </w:pPr>
      <w:r w:rsidRPr="001C50E9">
        <w:t>Objectives</w:t>
      </w:r>
    </w:p>
    <w:p w:rsidR="001C50E9" w:rsidP="00DF67A0" w:rsidRDefault="001C50E9" w14:paraId="4D2563FC" w14:textId="77777777">
      <w:pPr>
        <w:pStyle w:val="ListParagraph"/>
        <w:numPr>
          <w:ilvl w:val="1"/>
          <w:numId w:val="61"/>
        </w:numPr>
      </w:pPr>
      <w:r w:rsidRPr="001C50E9">
        <w:t>Define detailed requirements for sales performance analysis.</w:t>
      </w:r>
    </w:p>
    <w:p w:rsidR="001C50E9" w:rsidP="00DF67A0" w:rsidRDefault="001C50E9" w14:paraId="167D9A09" w14:textId="77777777">
      <w:pPr>
        <w:pStyle w:val="ListParagraph"/>
        <w:numPr>
          <w:ilvl w:val="1"/>
          <w:numId w:val="61"/>
        </w:numPr>
      </w:pPr>
      <w:r w:rsidRPr="001C50E9">
        <w:t>Identify gaps in current reporting and forecasting capabilities.</w:t>
      </w:r>
    </w:p>
    <w:p w:rsidR="001C50E9" w:rsidP="00DF67A0" w:rsidRDefault="001C50E9" w14:paraId="26B79B17" w14:textId="77777777">
      <w:pPr>
        <w:pStyle w:val="ListParagraph"/>
        <w:numPr>
          <w:ilvl w:val="1"/>
          <w:numId w:val="61"/>
        </w:numPr>
      </w:pPr>
      <w:r w:rsidRPr="001C50E9">
        <w:t>Understand integration needs with CRM and BI tools</w:t>
      </w:r>
      <w:r>
        <w:t>.</w:t>
      </w:r>
    </w:p>
    <w:p w:rsidRPr="001C50E9" w:rsidR="001C50E9" w:rsidP="00DF67A0" w:rsidRDefault="001C50E9" w14:paraId="63C61C9E" w14:textId="7116BEE8">
      <w:pPr>
        <w:pStyle w:val="ListParagraph"/>
        <w:numPr>
          <w:ilvl w:val="1"/>
          <w:numId w:val="61"/>
        </w:numPr>
      </w:pPr>
      <w:r w:rsidRPr="001C50E9">
        <w:t>Align on KPIs and metrics for sales performance and forecasting.</w:t>
      </w:r>
    </w:p>
    <w:p w:rsidRPr="001C50E9" w:rsidR="001C50E9" w:rsidP="001C50E9" w:rsidRDefault="001C50E9" w14:paraId="4244BAA8" w14:textId="77777777">
      <w:pPr>
        <w:pStyle w:val="Heading2"/>
      </w:pPr>
      <w:r w:rsidRPr="001C50E9">
        <w:t>Agenda</w:t>
      </w:r>
    </w:p>
    <w:p w:rsidR="001C50E9" w:rsidP="00DF67A0" w:rsidRDefault="001C50E9" w14:paraId="6E3F238D" w14:textId="77777777">
      <w:pPr>
        <w:pStyle w:val="ListParagraph"/>
        <w:numPr>
          <w:ilvl w:val="1"/>
          <w:numId w:val="62"/>
        </w:numPr>
      </w:pPr>
      <w:r w:rsidRPr="001C50E9">
        <w:t>Introduction and objectives</w:t>
      </w:r>
    </w:p>
    <w:p w:rsidR="001C50E9" w:rsidP="00DF67A0" w:rsidRDefault="001C50E9" w14:paraId="69265CB8" w14:textId="7F5872B0">
      <w:pPr>
        <w:pStyle w:val="ListParagraph"/>
        <w:numPr>
          <w:ilvl w:val="1"/>
          <w:numId w:val="62"/>
        </w:numPr>
      </w:pPr>
      <w:r w:rsidRPr="001C50E9">
        <w:t>Review of current sales reporting and analytics</w:t>
      </w:r>
    </w:p>
    <w:p w:rsidR="001C50E9" w:rsidP="00DF67A0" w:rsidRDefault="001C50E9" w14:paraId="15BCDDF1" w14:textId="77777777">
      <w:pPr>
        <w:pStyle w:val="ListParagraph"/>
        <w:numPr>
          <w:ilvl w:val="1"/>
          <w:numId w:val="62"/>
        </w:numPr>
      </w:pPr>
      <w:r w:rsidRPr="001C50E9">
        <w:t>Discussion of KPIs and dashboards</w:t>
      </w:r>
    </w:p>
    <w:p w:rsidR="001C50E9" w:rsidP="00DF67A0" w:rsidRDefault="001C50E9" w14:paraId="335A05ED" w14:textId="77777777">
      <w:pPr>
        <w:pStyle w:val="ListParagraph"/>
        <w:numPr>
          <w:ilvl w:val="1"/>
          <w:numId w:val="62"/>
        </w:numPr>
      </w:pPr>
      <w:r w:rsidRPr="001C50E9">
        <w:t>Forecasting and win/loss analysis</w:t>
      </w:r>
    </w:p>
    <w:p w:rsidR="001C50E9" w:rsidP="00DF67A0" w:rsidRDefault="001C50E9" w14:paraId="701BD328" w14:textId="77777777">
      <w:pPr>
        <w:pStyle w:val="ListParagraph"/>
        <w:numPr>
          <w:ilvl w:val="1"/>
          <w:numId w:val="62"/>
        </w:numPr>
      </w:pPr>
      <w:r w:rsidRPr="001C50E9">
        <w:t>Territory and rep performance tracking</w:t>
      </w:r>
    </w:p>
    <w:p w:rsidR="001C50E9" w:rsidP="00DF67A0" w:rsidRDefault="001C50E9" w14:paraId="79ED9841" w14:textId="77777777">
      <w:pPr>
        <w:pStyle w:val="ListParagraph"/>
        <w:numPr>
          <w:ilvl w:val="1"/>
          <w:numId w:val="62"/>
        </w:numPr>
      </w:pPr>
      <w:r w:rsidRPr="001C50E9">
        <w:t>Integration and data sources</w:t>
      </w:r>
    </w:p>
    <w:p w:rsidRPr="001C50E9" w:rsidR="001C50E9" w:rsidP="00DF67A0" w:rsidRDefault="001C50E9" w14:paraId="61B99007" w14:textId="5F4F83F3">
      <w:pPr>
        <w:pStyle w:val="ListParagraph"/>
        <w:numPr>
          <w:ilvl w:val="1"/>
          <w:numId w:val="62"/>
        </w:numPr>
      </w:pPr>
      <w:r w:rsidRPr="001C50E9">
        <w:t>Wrap-up and next steps</w:t>
      </w:r>
    </w:p>
    <w:p w:rsidRPr="001C50E9" w:rsidR="001C50E9" w:rsidP="001C50E9" w:rsidRDefault="001C50E9" w14:paraId="2CDB7808" w14:textId="77777777">
      <w:pPr>
        <w:pStyle w:val="Heading2"/>
      </w:pPr>
      <w:r w:rsidRPr="001C50E9">
        <w:t>Key Questions</w:t>
      </w:r>
    </w:p>
    <w:p w:rsidRPr="001C50E9" w:rsidR="001C50E9" w:rsidP="00DF67A0" w:rsidRDefault="001C50E9" w14:paraId="7A989036" w14:textId="77777777">
      <w:pPr>
        <w:pStyle w:val="ListParagraph"/>
        <w:numPr>
          <w:ilvl w:val="0"/>
          <w:numId w:val="64"/>
        </w:numPr>
        <w:rPr>
          <w:b/>
          <w:bCs/>
        </w:rPr>
      </w:pPr>
      <w:r w:rsidRPr="001C50E9">
        <w:rPr>
          <w:b/>
          <w:bCs/>
        </w:rPr>
        <w:t>Sales KPIs and Dashboards</w:t>
      </w:r>
    </w:p>
    <w:p w:rsidR="001C50E9" w:rsidP="00DF67A0" w:rsidRDefault="001C50E9" w14:paraId="580AA63C" w14:textId="77777777">
      <w:pPr>
        <w:pStyle w:val="ListParagraph"/>
        <w:numPr>
          <w:ilvl w:val="1"/>
          <w:numId w:val="64"/>
        </w:numPr>
      </w:pPr>
      <w:r w:rsidRPr="001C50E9">
        <w:t>What KPIs are currently tracked (e.g., revenue, pipeline, conversion rate, quota attainment)?</w:t>
      </w:r>
    </w:p>
    <w:p w:rsidR="001C50E9" w:rsidP="00DF67A0" w:rsidRDefault="001C50E9" w14:paraId="36D05D35" w14:textId="77777777">
      <w:pPr>
        <w:pStyle w:val="ListParagraph"/>
        <w:numPr>
          <w:ilvl w:val="1"/>
          <w:numId w:val="64"/>
        </w:numPr>
      </w:pPr>
      <w:r w:rsidRPr="001C50E9">
        <w:t>How are these KPIs visualized and consumed by different roles?</w:t>
      </w:r>
    </w:p>
    <w:p w:rsidR="001C50E9" w:rsidP="00DF67A0" w:rsidRDefault="001C50E9" w14:paraId="0CBF57F1" w14:textId="77777777">
      <w:pPr>
        <w:pStyle w:val="ListParagraph"/>
        <w:numPr>
          <w:ilvl w:val="1"/>
          <w:numId w:val="64"/>
        </w:numPr>
      </w:pPr>
      <w:r w:rsidRPr="001C50E9">
        <w:t>Are dashboards role-based and interactive?</w:t>
      </w:r>
    </w:p>
    <w:p w:rsidRPr="001C50E9" w:rsidR="001C50E9" w:rsidP="00DF67A0" w:rsidRDefault="001C50E9" w14:paraId="49E1687E" w14:textId="7CE232AF">
      <w:pPr>
        <w:pStyle w:val="ListParagraph"/>
        <w:numPr>
          <w:ilvl w:val="1"/>
          <w:numId w:val="64"/>
        </w:numPr>
      </w:pPr>
      <w:r w:rsidRPr="001C50E9">
        <w:t>What tools are used to build and maintain dashboards?</w:t>
      </w:r>
    </w:p>
    <w:p w:rsidRPr="001C50E9" w:rsidR="001C50E9" w:rsidP="00DF67A0" w:rsidRDefault="001C50E9" w14:paraId="677293CB" w14:textId="77777777">
      <w:pPr>
        <w:pStyle w:val="ListParagraph"/>
        <w:numPr>
          <w:ilvl w:val="0"/>
          <w:numId w:val="64"/>
        </w:numPr>
        <w:rPr>
          <w:b/>
          <w:bCs/>
        </w:rPr>
      </w:pPr>
      <w:r w:rsidRPr="001C50E9">
        <w:rPr>
          <w:b/>
          <w:bCs/>
        </w:rPr>
        <w:t>Forecasting Accuracy</w:t>
      </w:r>
    </w:p>
    <w:p w:rsidR="001C50E9" w:rsidP="00DF67A0" w:rsidRDefault="001C50E9" w14:paraId="67970462" w14:textId="77777777">
      <w:pPr>
        <w:pStyle w:val="ListParagraph"/>
        <w:numPr>
          <w:ilvl w:val="1"/>
          <w:numId w:val="64"/>
        </w:numPr>
      </w:pPr>
      <w:r w:rsidRPr="001C50E9">
        <w:t>How is sales forecasting currently performed?</w:t>
      </w:r>
    </w:p>
    <w:p w:rsidR="001C50E9" w:rsidP="00DF67A0" w:rsidRDefault="001C50E9" w14:paraId="3ACCD155" w14:textId="77777777">
      <w:pPr>
        <w:pStyle w:val="ListParagraph"/>
        <w:numPr>
          <w:ilvl w:val="1"/>
          <w:numId w:val="64"/>
        </w:numPr>
      </w:pPr>
      <w:r w:rsidRPr="001C50E9">
        <w:t>What methods are used (manual, historical trends, AI-based)?</w:t>
      </w:r>
    </w:p>
    <w:p w:rsidR="001C50E9" w:rsidP="00DF67A0" w:rsidRDefault="001C50E9" w14:paraId="1A8BCF9F" w14:textId="77777777">
      <w:pPr>
        <w:pStyle w:val="ListParagraph"/>
        <w:numPr>
          <w:ilvl w:val="1"/>
          <w:numId w:val="64"/>
        </w:numPr>
      </w:pPr>
      <w:r w:rsidRPr="001C50E9">
        <w:t>How accurate are forecasts compared to actuals?</w:t>
      </w:r>
    </w:p>
    <w:p w:rsidRPr="001C50E9" w:rsidR="001C50E9" w:rsidP="00DF67A0" w:rsidRDefault="001C50E9" w14:paraId="319CD3C6" w14:textId="197AE40F">
      <w:pPr>
        <w:pStyle w:val="ListParagraph"/>
        <w:numPr>
          <w:ilvl w:val="1"/>
          <w:numId w:val="64"/>
        </w:numPr>
      </w:pPr>
      <w:r w:rsidRPr="001C50E9">
        <w:t>How frequently are forecasts updated and reviewed?</w:t>
      </w:r>
    </w:p>
    <w:p w:rsidRPr="001C50E9" w:rsidR="001C50E9" w:rsidP="00DF67A0" w:rsidRDefault="001C50E9" w14:paraId="68752486" w14:textId="77777777">
      <w:pPr>
        <w:pStyle w:val="ListParagraph"/>
        <w:numPr>
          <w:ilvl w:val="0"/>
          <w:numId w:val="64"/>
        </w:numPr>
        <w:rPr>
          <w:b/>
          <w:bCs/>
        </w:rPr>
      </w:pPr>
      <w:r w:rsidRPr="001C50E9">
        <w:rPr>
          <w:b/>
          <w:bCs/>
        </w:rPr>
        <w:t>Win/Loss Analysis</w:t>
      </w:r>
    </w:p>
    <w:p w:rsidR="001C50E9" w:rsidP="00DF67A0" w:rsidRDefault="001C50E9" w14:paraId="48FD47C6" w14:textId="77777777">
      <w:pPr>
        <w:pStyle w:val="ListParagraph"/>
        <w:numPr>
          <w:ilvl w:val="1"/>
          <w:numId w:val="64"/>
        </w:numPr>
      </w:pPr>
      <w:r w:rsidRPr="001C50E9">
        <w:t>How is win/loss data captured and analyzed?</w:t>
      </w:r>
    </w:p>
    <w:p w:rsidR="001C50E9" w:rsidP="00DF67A0" w:rsidRDefault="001C50E9" w14:paraId="482E0576" w14:textId="77777777">
      <w:pPr>
        <w:pStyle w:val="ListParagraph"/>
        <w:numPr>
          <w:ilvl w:val="1"/>
          <w:numId w:val="64"/>
        </w:numPr>
      </w:pPr>
      <w:r w:rsidRPr="001C50E9">
        <w:t>What are the common reasons for lost deals?</w:t>
      </w:r>
    </w:p>
    <w:p w:rsidR="001C50E9" w:rsidP="00DF67A0" w:rsidRDefault="001C50E9" w14:paraId="7A5C8815" w14:textId="77777777">
      <w:pPr>
        <w:pStyle w:val="ListParagraph"/>
        <w:numPr>
          <w:ilvl w:val="1"/>
          <w:numId w:val="64"/>
        </w:numPr>
      </w:pPr>
      <w:r w:rsidRPr="001C50E9">
        <w:t>How is this information used to improve sales performance?</w:t>
      </w:r>
    </w:p>
    <w:p w:rsidRPr="001C50E9" w:rsidR="001C50E9" w:rsidP="00DF67A0" w:rsidRDefault="001C50E9" w14:paraId="71072176" w14:textId="2F2A0708">
      <w:pPr>
        <w:pStyle w:val="ListParagraph"/>
        <w:numPr>
          <w:ilvl w:val="1"/>
          <w:numId w:val="64"/>
        </w:numPr>
      </w:pPr>
      <w:r w:rsidRPr="001C50E9">
        <w:t>Are there structured processes for capturing feedback from sales reps?</w:t>
      </w:r>
    </w:p>
    <w:p w:rsidRPr="001C50E9" w:rsidR="001C50E9" w:rsidP="00DF67A0" w:rsidRDefault="001C50E9" w14:paraId="399BA494" w14:textId="77777777">
      <w:pPr>
        <w:pStyle w:val="ListParagraph"/>
        <w:numPr>
          <w:ilvl w:val="0"/>
          <w:numId w:val="64"/>
        </w:numPr>
        <w:rPr>
          <w:b/>
          <w:bCs/>
        </w:rPr>
      </w:pPr>
      <w:r w:rsidRPr="001C50E9">
        <w:rPr>
          <w:b/>
          <w:bCs/>
        </w:rPr>
        <w:t>Territory and Rep Performance</w:t>
      </w:r>
    </w:p>
    <w:p w:rsidR="001C50E9" w:rsidP="00DF67A0" w:rsidRDefault="001C50E9" w14:paraId="2F266596" w14:textId="77777777">
      <w:pPr>
        <w:pStyle w:val="ListParagraph"/>
        <w:numPr>
          <w:ilvl w:val="1"/>
          <w:numId w:val="64"/>
        </w:numPr>
      </w:pPr>
      <w:r w:rsidRPr="001C50E9">
        <w:t>How is performance tracked by territory and individual sales rep?</w:t>
      </w:r>
    </w:p>
    <w:p w:rsidR="001C50E9" w:rsidP="00DF67A0" w:rsidRDefault="001C50E9" w14:paraId="2A83F0A3" w14:textId="77777777">
      <w:pPr>
        <w:pStyle w:val="ListParagraph"/>
        <w:numPr>
          <w:ilvl w:val="1"/>
          <w:numId w:val="64"/>
        </w:numPr>
      </w:pPr>
      <w:r w:rsidRPr="001C50E9">
        <w:t>Are there benchmarks or targets by region or role?</w:t>
      </w:r>
    </w:p>
    <w:p w:rsidR="001C50E9" w:rsidP="00DF67A0" w:rsidRDefault="001C50E9" w14:paraId="192516BF" w14:textId="77777777">
      <w:pPr>
        <w:pStyle w:val="ListParagraph"/>
        <w:numPr>
          <w:ilvl w:val="1"/>
          <w:numId w:val="64"/>
        </w:numPr>
      </w:pPr>
      <w:r w:rsidRPr="001C50E9">
        <w:t>How is underperformance identified and addressed?</w:t>
      </w:r>
    </w:p>
    <w:p w:rsidRPr="001C50E9" w:rsidR="001C50E9" w:rsidP="00DF67A0" w:rsidRDefault="001C50E9" w14:paraId="23058D38" w14:textId="1DA9E0E3">
      <w:pPr>
        <w:pStyle w:val="ListParagraph"/>
        <w:numPr>
          <w:ilvl w:val="1"/>
          <w:numId w:val="64"/>
        </w:numPr>
      </w:pPr>
      <w:r w:rsidRPr="001C50E9">
        <w:t>Are incentive plans tied to performance metrics?</w:t>
      </w:r>
    </w:p>
    <w:p w:rsidRPr="001C50E9" w:rsidR="001C50E9" w:rsidP="00DF67A0" w:rsidRDefault="001C50E9" w14:paraId="270773D0" w14:textId="77777777">
      <w:pPr>
        <w:pStyle w:val="ListParagraph"/>
        <w:numPr>
          <w:ilvl w:val="0"/>
          <w:numId w:val="64"/>
        </w:numPr>
        <w:rPr>
          <w:b/>
          <w:bCs/>
        </w:rPr>
      </w:pPr>
      <w:r w:rsidRPr="001C50E9">
        <w:rPr>
          <w:b/>
          <w:bCs/>
        </w:rPr>
        <w:t>Integration with CRM and BI Tools</w:t>
      </w:r>
    </w:p>
    <w:p w:rsidR="001C50E9" w:rsidP="00DF67A0" w:rsidRDefault="001C50E9" w14:paraId="52B1EC9D" w14:textId="77777777">
      <w:pPr>
        <w:pStyle w:val="ListParagraph"/>
        <w:numPr>
          <w:ilvl w:val="1"/>
          <w:numId w:val="64"/>
        </w:numPr>
      </w:pPr>
      <w:r w:rsidRPr="001C50E9">
        <w:t>What CRM system is used and how is data extracted for reporting?</w:t>
      </w:r>
    </w:p>
    <w:p w:rsidR="001C50E9" w:rsidP="00DF67A0" w:rsidRDefault="001C50E9" w14:paraId="6D764F95" w14:textId="644D5F28">
      <w:pPr>
        <w:pStyle w:val="ListParagraph"/>
        <w:numPr>
          <w:ilvl w:val="1"/>
          <w:numId w:val="64"/>
        </w:numPr>
      </w:pPr>
      <w:r>
        <w:t xml:space="preserve">What BI tools are used (e.g., </w:t>
      </w:r>
      <w:ins w:author="Nikolai Popov" w:date="2025-07-01T18:33:00Z" w:id="206">
        <w:r w:rsidR="6FFDCC9A">
          <w:t xml:space="preserve">Fabric, </w:t>
        </w:r>
      </w:ins>
      <w:r>
        <w:t>Power BI, Tableau)?</w:t>
      </w:r>
    </w:p>
    <w:p w:rsidR="001C50E9" w:rsidP="00DF67A0" w:rsidRDefault="001C50E9" w14:paraId="712C41BE" w14:textId="77777777">
      <w:pPr>
        <w:pStyle w:val="ListParagraph"/>
        <w:numPr>
          <w:ilvl w:val="1"/>
          <w:numId w:val="64"/>
        </w:numPr>
      </w:pPr>
      <w:r w:rsidRPr="001C50E9">
        <w:t>Are there challenges with data quality or consistency?</w:t>
      </w:r>
    </w:p>
    <w:p w:rsidRPr="001C50E9" w:rsidR="001C50E9" w:rsidP="00DF67A0" w:rsidRDefault="001C50E9" w14:paraId="63F2BD90" w14:textId="434CB799">
      <w:pPr>
        <w:pStyle w:val="ListParagraph"/>
        <w:numPr>
          <w:ilvl w:val="1"/>
          <w:numId w:val="64"/>
        </w:numPr>
      </w:pPr>
      <w:r w:rsidRPr="001C50E9">
        <w:t>How are data refreshes and access managed?</w:t>
      </w:r>
    </w:p>
    <w:p w:rsidRPr="009B023C" w:rsidR="009B023C" w:rsidP="00B73B30" w:rsidRDefault="009B023C" w14:paraId="6B7D3290" w14:textId="77777777"/>
    <w:sectPr w:rsidRPr="009B023C" w:rsidR="009B023C">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RP" w:author="Rachel Profitt" w:date="2025-06-17T11:37:00Z" w:id="2">
    <w:p w:rsidR="00E669DE" w:rsidP="007C6D2D" w:rsidRDefault="00E669DE" w14:paraId="2E5CE653" w14:textId="77777777">
      <w:pPr>
        <w:pStyle w:val="CommentText"/>
      </w:pPr>
      <w:r>
        <w:rPr>
          <w:rStyle w:val="CommentReference"/>
        </w:rPr>
        <w:annotationRef/>
      </w:r>
      <w:r>
        <w:fldChar w:fldCharType="begin"/>
      </w:r>
      <w:r>
        <w:instrText>HYPERLINK "mailto:raprofit@microsoft.com"</w:instrText>
      </w:r>
      <w:bookmarkStart w:name="_@_EF8838003F39432F9FCE37EBD21E91E4Z" w:id="3"/>
      <w:r>
        <w:fldChar w:fldCharType="separate"/>
      </w:r>
      <w:bookmarkEnd w:id="3"/>
      <w:r w:rsidRPr="007C6D2D">
        <w:rPr>
          <w:rStyle w:val="Mention"/>
          <w:noProof/>
        </w:rPr>
        <w:t>@Rachel Profitt</w:t>
      </w:r>
      <w:r>
        <w:fldChar w:fldCharType="end"/>
      </w:r>
      <w:r>
        <w:t xml:space="preserve"> to create graphic and insert here.</w:t>
      </w:r>
    </w:p>
  </w:comment>
  <w:comment w:initials="RP" w:author="Rachel Profitt" w:date="2025-07-01T14:08:00Z" w:id="19">
    <w:p w:rsidR="00F8500D" w:rsidRDefault="00F8500D" w14:paraId="126D800A" w14:textId="1106CE43">
      <w:pPr>
        <w:pStyle w:val="CommentText"/>
      </w:pPr>
      <w:r>
        <w:rPr>
          <w:rStyle w:val="CommentReference"/>
        </w:rPr>
        <w:annotationRef/>
      </w:r>
      <w:r w:rsidRPr="1143C22C">
        <w:t xml:space="preserve">I do think customer segmentation should be part of managing customer relationships. </w:t>
      </w:r>
    </w:p>
  </w:comment>
  <w:comment w:initials="NP" w:author="Nikolai Popov" w:date="2025-07-01T13:04:00Z" w:id="21">
    <w:p w:rsidR="00F8500D" w:rsidRDefault="00F8500D" w14:paraId="38BDE159" w14:textId="5EC166E9">
      <w:pPr>
        <w:pStyle w:val="CommentText"/>
      </w:pPr>
      <w:r>
        <w:rPr>
          <w:rStyle w:val="CommentReference"/>
        </w:rPr>
        <w:annotationRef/>
      </w:r>
      <w:r>
        <w:fldChar w:fldCharType="begin"/>
      </w:r>
      <w:r>
        <w:instrText xml:space="preserve"> HYPERLINK "mailto:raprofit@microsoft.com"</w:instrText>
      </w:r>
      <w:bookmarkStart w:name="_@_D17A6839A30446E1975B6AA62B48B49EZ" w:id="23"/>
      <w:r>
        <w:fldChar w:fldCharType="separate"/>
      </w:r>
      <w:bookmarkEnd w:id="23"/>
      <w:r w:rsidRPr="4CFA381C">
        <w:rPr>
          <w:rStyle w:val="Mention"/>
          <w:noProof/>
        </w:rPr>
        <w:t>@Rachel Profitt</w:t>
      </w:r>
      <w:r>
        <w:fldChar w:fldCharType="end"/>
      </w:r>
      <w:r w:rsidRPr="02F9D49C">
        <w:t xml:space="preserve"> From where it appears in P2Q process? Consent management and contact frequency - these 2 are not a part of current L3 (neither L4). These and others are more related to CI-J. Or we just want to show here that these policies and compliances might apply while discovering the process?</w:t>
      </w:r>
    </w:p>
    <w:p w:rsidR="00F8500D" w:rsidRDefault="00F8500D" w14:paraId="7446AF1D" w14:textId="0FC497A8">
      <w:pPr>
        <w:pStyle w:val="CommentText"/>
      </w:pPr>
    </w:p>
  </w:comment>
  <w:comment w:initials="RP" w:author="Rachel Profitt" w:date="2025-07-01T14:07:00Z" w:id="22">
    <w:p w:rsidR="00F8500D" w:rsidRDefault="00F8500D" w14:paraId="0973A57F" w14:textId="01D53CB9">
      <w:pPr>
        <w:pStyle w:val="CommentText"/>
      </w:pPr>
      <w:r>
        <w:rPr>
          <w:rStyle w:val="CommentReference"/>
        </w:rPr>
        <w:annotationRef/>
      </w:r>
      <w:r w:rsidRPr="34C2DF64">
        <w:t>Keep in mind that these are designed to be process oriented discovery questions not aligned to a specific product. When we think about customer management all up these are all topics/questions that should be discussed. Based on the answers we then determine which products we should position and demo to the customer to meet those requirements. Arguably, many of these likely need L3 and L4's added. But also, these are AI generated so they can be wrong.</w:t>
      </w:r>
    </w:p>
  </w:comment>
  <w:comment w:initials="NP" w:author="Nikolai Popov" w:date="2025-07-01T13:10:00Z" w:id="24">
    <w:p w:rsidR="00F8500D" w:rsidRDefault="00F8500D" w14:paraId="11D9FA31" w14:textId="0402B0A7">
      <w:pPr>
        <w:pStyle w:val="CommentText"/>
      </w:pPr>
      <w:r>
        <w:rPr>
          <w:rStyle w:val="CommentReference"/>
        </w:rPr>
        <w:annotationRef/>
      </w:r>
      <w:r w:rsidRPr="5F143DFF">
        <w:t>Same question as above.</w:t>
      </w:r>
    </w:p>
  </w:comment>
  <w:comment w:initials="RP" w:author="Rachel Profitt" w:date="2025-07-01T14:10:00Z" w:id="45">
    <w:p w:rsidR="00F8500D" w:rsidRDefault="00F8500D" w14:paraId="793971D7" w14:textId="4817F35C">
      <w:pPr>
        <w:pStyle w:val="CommentText"/>
      </w:pPr>
      <w:r>
        <w:rPr>
          <w:rStyle w:val="CommentReference"/>
        </w:rPr>
        <w:annotationRef/>
      </w:r>
      <w:r w:rsidRPr="3107583B">
        <w:t>I think we need new questions here that are about how we create customers and maybe seperate B2B questions from B2C? they questions should more drive to how customers and contacts are created/onboarded.</w:t>
      </w:r>
    </w:p>
  </w:comment>
  <w:comment w:initials="NP" w:author="Nikolai Popov" w:date="2025-07-01T13:24:00Z" w:id="46">
    <w:p w:rsidR="00F8500D" w:rsidRDefault="00F8500D" w14:paraId="3F4081DC" w14:textId="1A3C61CE">
      <w:pPr>
        <w:pStyle w:val="CommentText"/>
      </w:pPr>
      <w:r>
        <w:rPr>
          <w:rStyle w:val="CommentReference"/>
        </w:rPr>
        <w:annotationRef/>
      </w:r>
      <w:r w:rsidRPr="3B47BB16">
        <w:t>Should it be part of 85.25 and 85.45?</w:t>
      </w:r>
    </w:p>
    <w:p w:rsidR="00F8500D" w:rsidRDefault="00F8500D" w14:paraId="5A9B2D78" w14:textId="410BFDDE">
      <w:pPr>
        <w:pStyle w:val="CommentText"/>
      </w:pPr>
    </w:p>
  </w:comment>
  <w:comment w:initials="RP" w:author="Rachel Profitt" w:date="2025-07-01T14:09:00Z" w:id="47">
    <w:p w:rsidR="00F8500D" w:rsidRDefault="00F8500D" w14:paraId="3B47EA4A" w14:textId="037778BA">
      <w:pPr>
        <w:pStyle w:val="CommentText"/>
      </w:pPr>
      <w:r>
        <w:rPr>
          <w:rStyle w:val="CommentReference"/>
        </w:rPr>
        <w:annotationRef/>
      </w:r>
      <w:r w:rsidRPr="35D114DD">
        <w:t xml:space="preserve">I agree, </w:t>
      </w:r>
      <w:r w:rsidRPr="35D114DD">
        <w:t>these should probably move</w:t>
      </w:r>
    </w:p>
  </w:comment>
  <w:comment w:initials="NP" w:author="Nikolai Popov" w:date="2025-07-01T13:23:00Z" w:id="48">
    <w:p w:rsidR="00F8500D" w:rsidRDefault="00F8500D" w14:paraId="33EB2B8D" w14:textId="6DF8823D">
      <w:pPr>
        <w:pStyle w:val="CommentText"/>
      </w:pPr>
      <w:r>
        <w:rPr>
          <w:rStyle w:val="CommentReference"/>
        </w:rPr>
        <w:annotationRef/>
      </w:r>
      <w:r w:rsidRPr="3538B021">
        <w:t>Should it be part 85.55?</w:t>
      </w:r>
    </w:p>
  </w:comment>
  <w:comment w:initials="RP" w:author="Rachel Profitt" w:date="2025-07-01T14:09:00Z" w:id="49">
    <w:p w:rsidR="00F8500D" w:rsidRDefault="00F8500D" w14:paraId="6C441B5B" w14:textId="5873E2CD">
      <w:pPr>
        <w:pStyle w:val="CommentText"/>
      </w:pPr>
      <w:r>
        <w:rPr>
          <w:rStyle w:val="CommentReference"/>
        </w:rPr>
        <w:annotationRef/>
      </w:r>
      <w:r w:rsidRPr="70D11863">
        <w:t>I agree</w:t>
      </w:r>
    </w:p>
  </w:comment>
  <w:comment w:initials="NP" w:author="Nikolai Popov" w:date="2025-07-01T13:24:00Z" w:id="50">
    <w:p w:rsidR="00F8500D" w:rsidRDefault="00F8500D" w14:paraId="17C95A3F" w14:textId="4F9867B0">
      <w:pPr>
        <w:pStyle w:val="CommentText"/>
      </w:pPr>
      <w:r>
        <w:rPr>
          <w:rStyle w:val="CommentReference"/>
        </w:rPr>
        <w:annotationRef/>
      </w:r>
      <w:r w:rsidRPr="22FA73AC">
        <w:t>Should it be part 85.35?</w:t>
      </w:r>
    </w:p>
  </w:comment>
  <w:comment w:initials="RP" w:author="Rachel Profitt" w:date="2025-07-01T14:09:00Z" w:id="51">
    <w:p w:rsidR="00F8500D" w:rsidRDefault="00F8500D" w14:paraId="6954B485" w14:textId="1FEFE6AA">
      <w:pPr>
        <w:pStyle w:val="CommentText"/>
      </w:pPr>
      <w:r>
        <w:rPr>
          <w:rStyle w:val="CommentReference"/>
        </w:rPr>
        <w:annotationRef/>
      </w:r>
      <w:r w:rsidRPr="61CEDB16">
        <w:t>I agree</w:t>
      </w:r>
    </w:p>
  </w:comment>
</w:comments>
</file>

<file path=word/commentsExtended.xml><?xml version="1.0" encoding="utf-8"?>
<w15:commentsEx xmlns:mc="http://schemas.openxmlformats.org/markup-compatibility/2006" xmlns:w15="http://schemas.microsoft.com/office/word/2012/wordml" mc:Ignorable="w15">
  <w15:commentEx w15:done="1" w15:paraId="2E5CE653"/>
  <w15:commentEx w15:done="1" w15:paraId="126D800A"/>
  <w15:commentEx w15:done="1" w15:paraId="7446AF1D"/>
  <w15:commentEx w15:done="1" w15:paraId="0973A57F" w15:paraIdParent="7446AF1D"/>
  <w15:commentEx w15:done="1" w15:paraId="11D9FA31"/>
  <w15:commentEx w15:done="0" w15:paraId="793971D7"/>
  <w15:commentEx w15:done="0" w15:paraId="5A9B2D78"/>
  <w15:commentEx w15:done="0" w15:paraId="3B47EA4A" w15:paraIdParent="5A9B2D78"/>
  <w15:commentEx w15:done="0" w15:paraId="33EB2B8D"/>
  <w15:commentEx w15:done="0" w15:paraId="6C441B5B" w15:paraIdParent="33EB2B8D"/>
  <w15:commentEx w15:done="0" w15:paraId="17C95A3F"/>
  <w15:commentEx w15:done="0" w15:paraId="6954B485" w15:paraIdParent="17C95A3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BE824F" w16cex:dateUtc="2025-06-17T17:37:00Z"/>
  <w16cex:commentExtensible w16cex:durableId="0048B897" w16cex:dateUtc="2025-07-01T20:08:00Z">
    <w16cex:extLst>
      <w16:ext w16:uri="{CE6994B0-6A32-4C9F-8C6B-6E91EDA988CE}">
        <cr:reactions xmlns:cr="http://schemas.microsoft.com/office/comments/2020/reactions">
          <cr:reaction reactionType="1">
            <cr:reactionInfo dateUtc="2025-07-01T20:44:00.348Z">
              <cr:user userId="S::nikolaipopov@microsoft.com::6fad8797-b97c-4aa4-92df-3de28f364e2b" userProvider="AD" userName="Nikolai Popov"/>
            </cr:reactionInfo>
          </cr:reaction>
        </cr:reactions>
      </w16:ext>
    </w16cex:extLst>
  </w16cex:commentExtensible>
  <w16cex:commentExtensible w16cex:durableId="18A7AA2D" w16cex:dateUtc="2025-07-01T18:04:00Z"/>
  <w16cex:commentExtensible w16cex:durableId="39AA9AB8" w16cex:dateUtc="2025-07-01T20:07:00Z">
    <w16cex:extLst>
      <w16:ext w16:uri="{CE6994B0-6A32-4C9F-8C6B-6E91EDA988CE}">
        <cr:reactions xmlns:cr="http://schemas.microsoft.com/office/comments/2020/reactions">
          <cr:reaction reactionType="1">
            <cr:reactionInfo dateUtc="2025-07-01T20:43:22.718Z">
              <cr:user userId="S::nikolaipopov@microsoft.com::6fad8797-b97c-4aa4-92df-3de28f364e2b" userProvider="AD" userName="Nikolai Popov"/>
            </cr:reactionInfo>
          </cr:reaction>
        </cr:reactions>
      </w16:ext>
    </w16cex:extLst>
  </w16cex:commentExtensible>
  <w16cex:commentExtensible w16cex:durableId="3888B441" w16cex:dateUtc="2025-07-01T18:10:00Z"/>
  <w16cex:commentExtensible w16cex:durableId="4756C8E2" w16cex:dateUtc="2025-07-01T20:10:00Z"/>
  <w16cex:commentExtensible w16cex:durableId="06452A30" w16cex:dateUtc="2025-07-01T18:24:00Z"/>
  <w16cex:commentExtensible w16cex:durableId="7E80F3A2" w16cex:dateUtc="2025-07-01T20:09:00Z"/>
  <w16cex:commentExtensible w16cex:durableId="7507981D" w16cex:dateUtc="2025-07-01T18:23:00Z"/>
  <w16cex:commentExtensible w16cex:durableId="6C171DAB" w16cex:dateUtc="2025-07-01T20:09:00Z"/>
  <w16cex:commentExtensible w16cex:durableId="687F707C" w16cex:dateUtc="2025-07-01T18:24:00Z"/>
  <w16cex:commentExtensible w16cex:durableId="28140FD3" w16cex:dateUtc="2025-07-01T20:09:00Z"/>
</w16cex:commentsExtensible>
</file>

<file path=word/commentsIds.xml><?xml version="1.0" encoding="utf-8"?>
<w16cid:commentsIds xmlns:mc="http://schemas.openxmlformats.org/markup-compatibility/2006" xmlns:w16cid="http://schemas.microsoft.com/office/word/2016/wordml/cid" mc:Ignorable="w16cid">
  <w16cid:commentId w16cid:paraId="2E5CE653" w16cid:durableId="2ABE824F"/>
  <w16cid:commentId w16cid:paraId="126D800A" w16cid:durableId="0048B897"/>
  <w16cid:commentId w16cid:paraId="7446AF1D" w16cid:durableId="18A7AA2D"/>
  <w16cid:commentId w16cid:paraId="0973A57F" w16cid:durableId="39AA9AB8"/>
  <w16cid:commentId w16cid:paraId="11D9FA31" w16cid:durableId="3888B441"/>
  <w16cid:commentId w16cid:paraId="793971D7" w16cid:durableId="4756C8E2"/>
  <w16cid:commentId w16cid:paraId="5A9B2D78" w16cid:durableId="06452A30"/>
  <w16cid:commentId w16cid:paraId="3B47EA4A" w16cid:durableId="7E80F3A2"/>
  <w16cid:commentId w16cid:paraId="33EB2B8D" w16cid:durableId="7507981D"/>
  <w16cid:commentId w16cid:paraId="6C441B5B" w16cid:durableId="6C171DAB"/>
  <w16cid:commentId w16cid:paraId="17C95A3F" w16cid:durableId="687F707C"/>
  <w16cid:commentId w16cid:paraId="6954B485" w16cid:durableId="28140F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503"/>
    <w:multiLevelType w:val="hybridMultilevel"/>
    <w:tmpl w:val="88B06D70"/>
    <w:lvl w:ilvl="0" w:tplc="FFFFFFFF">
      <w:start w:val="1"/>
      <w:numFmt w:val="bullet"/>
      <w:lvlText w:val=""/>
      <w:lvlJc w:val="left"/>
      <w:pPr>
        <w:ind w:left="720" w:hanging="360"/>
      </w:pPr>
      <w:rPr>
        <w:rFonts w:hint="default" w:ascii="Symbol" w:hAnsi="Symbol"/>
      </w:rPr>
    </w:lvl>
    <w:lvl w:ilvl="1" w:tplc="FFFFFFFF">
      <w:start w:val="1"/>
      <w:numFmt w:val="bullet"/>
      <w:lvlText w:val=""/>
      <w:lvlJc w:val="left"/>
      <w:pPr>
        <w:ind w:left="720" w:hanging="360"/>
      </w:pPr>
      <w:rPr>
        <w:rFonts w:hint="default" w:ascii="Symbol" w:hAnsi="Symbol"/>
      </w:rPr>
    </w:lvl>
    <w:lvl w:ilvl="2" w:tplc="04090003">
      <w:start w:val="1"/>
      <w:numFmt w:val="bullet"/>
      <w:lvlText w:val="o"/>
      <w:lvlJc w:val="left"/>
      <w:pPr>
        <w:ind w:left="1440" w:hanging="360"/>
      </w:pPr>
      <w:rPr>
        <w:rFonts w:hint="default" w:ascii="Courier New" w:hAnsi="Courier New" w:cs="Courier New"/>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01902089"/>
    <w:multiLevelType w:val="hybridMultilevel"/>
    <w:tmpl w:val="C6FE7F44"/>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2FB7E6E"/>
    <w:multiLevelType w:val="hybridMultilevel"/>
    <w:tmpl w:val="AC68A13E"/>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0B3821F6"/>
    <w:multiLevelType w:val="multilevel"/>
    <w:tmpl w:val="77F092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C0262C8"/>
    <w:multiLevelType w:val="hybridMultilevel"/>
    <w:tmpl w:val="5A8E8148"/>
    <w:lvl w:ilvl="0" w:tplc="BC48A2B2">
      <w:start w:val="1"/>
      <w:numFmt w:val="bullet"/>
      <w:lvlText w:val=""/>
      <w:lvlJc w:val="left"/>
      <w:pPr>
        <w:tabs>
          <w:tab w:val="num" w:pos="720"/>
        </w:tabs>
        <w:ind w:left="720" w:hanging="360"/>
      </w:pPr>
      <w:rPr>
        <w:rFonts w:hint="default" w:ascii="Symbol" w:hAnsi="Symbol"/>
        <w:sz w:val="20"/>
      </w:rPr>
    </w:lvl>
    <w:lvl w:ilvl="1" w:tplc="F0709B34">
      <w:start w:val="1"/>
      <w:numFmt w:val="bullet"/>
      <w:lvlText w:val="o"/>
      <w:lvlJc w:val="left"/>
      <w:pPr>
        <w:ind w:left="1440" w:hanging="360"/>
      </w:pPr>
      <w:rPr>
        <w:rFonts w:hint="default" w:ascii="Courier New" w:hAnsi="Courier New"/>
      </w:rPr>
    </w:lvl>
    <w:lvl w:ilvl="2" w:tplc="982C7772" w:tentative="1">
      <w:start w:val="1"/>
      <w:numFmt w:val="bullet"/>
      <w:lvlText w:val=""/>
      <w:lvlJc w:val="left"/>
      <w:pPr>
        <w:tabs>
          <w:tab w:val="num" w:pos="2160"/>
        </w:tabs>
        <w:ind w:left="2160" w:hanging="360"/>
      </w:pPr>
      <w:rPr>
        <w:rFonts w:hint="default" w:ascii="Wingdings" w:hAnsi="Wingdings"/>
        <w:sz w:val="20"/>
      </w:rPr>
    </w:lvl>
    <w:lvl w:ilvl="3" w:tplc="B3EE3622" w:tentative="1">
      <w:start w:val="1"/>
      <w:numFmt w:val="bullet"/>
      <w:lvlText w:val=""/>
      <w:lvlJc w:val="left"/>
      <w:pPr>
        <w:tabs>
          <w:tab w:val="num" w:pos="2880"/>
        </w:tabs>
        <w:ind w:left="2880" w:hanging="360"/>
      </w:pPr>
      <w:rPr>
        <w:rFonts w:hint="default" w:ascii="Wingdings" w:hAnsi="Wingdings"/>
        <w:sz w:val="20"/>
      </w:rPr>
    </w:lvl>
    <w:lvl w:ilvl="4" w:tplc="09F457A2" w:tentative="1">
      <w:start w:val="1"/>
      <w:numFmt w:val="bullet"/>
      <w:lvlText w:val=""/>
      <w:lvlJc w:val="left"/>
      <w:pPr>
        <w:tabs>
          <w:tab w:val="num" w:pos="3600"/>
        </w:tabs>
        <w:ind w:left="3600" w:hanging="360"/>
      </w:pPr>
      <w:rPr>
        <w:rFonts w:hint="default" w:ascii="Wingdings" w:hAnsi="Wingdings"/>
        <w:sz w:val="20"/>
      </w:rPr>
    </w:lvl>
    <w:lvl w:ilvl="5" w:tplc="684C90A8" w:tentative="1">
      <w:start w:val="1"/>
      <w:numFmt w:val="bullet"/>
      <w:lvlText w:val=""/>
      <w:lvlJc w:val="left"/>
      <w:pPr>
        <w:tabs>
          <w:tab w:val="num" w:pos="4320"/>
        </w:tabs>
        <w:ind w:left="4320" w:hanging="360"/>
      </w:pPr>
      <w:rPr>
        <w:rFonts w:hint="default" w:ascii="Wingdings" w:hAnsi="Wingdings"/>
        <w:sz w:val="20"/>
      </w:rPr>
    </w:lvl>
    <w:lvl w:ilvl="6" w:tplc="E6981746" w:tentative="1">
      <w:start w:val="1"/>
      <w:numFmt w:val="bullet"/>
      <w:lvlText w:val=""/>
      <w:lvlJc w:val="left"/>
      <w:pPr>
        <w:tabs>
          <w:tab w:val="num" w:pos="5040"/>
        </w:tabs>
        <w:ind w:left="5040" w:hanging="360"/>
      </w:pPr>
      <w:rPr>
        <w:rFonts w:hint="default" w:ascii="Wingdings" w:hAnsi="Wingdings"/>
        <w:sz w:val="20"/>
      </w:rPr>
    </w:lvl>
    <w:lvl w:ilvl="7" w:tplc="281CFE4C" w:tentative="1">
      <w:start w:val="1"/>
      <w:numFmt w:val="bullet"/>
      <w:lvlText w:val=""/>
      <w:lvlJc w:val="left"/>
      <w:pPr>
        <w:tabs>
          <w:tab w:val="num" w:pos="5760"/>
        </w:tabs>
        <w:ind w:left="5760" w:hanging="360"/>
      </w:pPr>
      <w:rPr>
        <w:rFonts w:hint="default" w:ascii="Wingdings" w:hAnsi="Wingdings"/>
        <w:sz w:val="20"/>
      </w:rPr>
    </w:lvl>
    <w:lvl w:ilvl="8" w:tplc="7098125A"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C4309D4"/>
    <w:multiLevelType w:val="hybridMultilevel"/>
    <w:tmpl w:val="9FA06BC8"/>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0DE83DCE"/>
    <w:multiLevelType w:val="hybridMultilevel"/>
    <w:tmpl w:val="72E8C254"/>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0E811564"/>
    <w:multiLevelType w:val="multilevel"/>
    <w:tmpl w:val="A86CC11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EEA6AC2"/>
    <w:multiLevelType w:val="hybridMultilevel"/>
    <w:tmpl w:val="9BEA0B2A"/>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0FA97AF3"/>
    <w:multiLevelType w:val="hybridMultilevel"/>
    <w:tmpl w:val="14845292"/>
    <w:lvl w:ilvl="0" w:tplc="FFFFFFFF">
      <w:start w:val="1"/>
      <w:numFmt w:val="bullet"/>
      <w:lvlText w:val=""/>
      <w:lvlJc w:val="left"/>
      <w:pPr>
        <w:ind w:left="720" w:hanging="360"/>
      </w:pPr>
      <w:rPr>
        <w:rFonts w:hint="default" w:ascii="Symbol" w:hAnsi="Symbol"/>
      </w:rPr>
    </w:lvl>
    <w:lvl w:ilvl="1" w:tplc="FFFFFFFF">
      <w:start w:val="1"/>
      <w:numFmt w:val="bullet"/>
      <w:lvlText w:val=""/>
      <w:lvlJc w:val="left"/>
      <w:pPr>
        <w:ind w:left="720" w:hanging="360"/>
      </w:pPr>
      <w:rPr>
        <w:rFonts w:hint="default" w:ascii="Symbol" w:hAnsi="Symbol"/>
      </w:rPr>
    </w:lvl>
    <w:lvl w:ilvl="2" w:tplc="04090003">
      <w:start w:val="1"/>
      <w:numFmt w:val="bullet"/>
      <w:lvlText w:val="o"/>
      <w:lvlJc w:val="left"/>
      <w:pPr>
        <w:ind w:left="1440" w:hanging="360"/>
      </w:pPr>
      <w:rPr>
        <w:rFonts w:hint="default" w:ascii="Courier New" w:hAnsi="Courier New" w:cs="Courier New"/>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0FB13372"/>
    <w:multiLevelType w:val="hybridMultilevel"/>
    <w:tmpl w:val="821AA826"/>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0FD684E3"/>
    <w:multiLevelType w:val="hybridMultilevel"/>
    <w:tmpl w:val="FFFFFFFF"/>
    <w:lvl w:ilvl="0" w:tplc="1712541E">
      <w:start w:val="1"/>
      <w:numFmt w:val="bullet"/>
      <w:lvlText w:val="o"/>
      <w:lvlJc w:val="left"/>
      <w:pPr>
        <w:ind w:left="720" w:hanging="360"/>
      </w:pPr>
      <w:rPr>
        <w:rFonts w:hint="default" w:ascii="Courier New" w:hAnsi="Courier New"/>
      </w:rPr>
    </w:lvl>
    <w:lvl w:ilvl="1" w:tplc="831C64A8">
      <w:start w:val="1"/>
      <w:numFmt w:val="bullet"/>
      <w:lvlText w:val="o"/>
      <w:lvlJc w:val="left"/>
      <w:pPr>
        <w:ind w:left="1440" w:hanging="360"/>
      </w:pPr>
      <w:rPr>
        <w:rFonts w:hint="default" w:ascii="Courier New" w:hAnsi="Courier New"/>
      </w:rPr>
    </w:lvl>
    <w:lvl w:ilvl="2" w:tplc="EA30DA8A">
      <w:start w:val="1"/>
      <w:numFmt w:val="bullet"/>
      <w:lvlText w:val=""/>
      <w:lvlJc w:val="left"/>
      <w:pPr>
        <w:ind w:left="2160" w:hanging="360"/>
      </w:pPr>
      <w:rPr>
        <w:rFonts w:hint="default" w:ascii="Wingdings" w:hAnsi="Wingdings"/>
      </w:rPr>
    </w:lvl>
    <w:lvl w:ilvl="3" w:tplc="8E666A98">
      <w:start w:val="1"/>
      <w:numFmt w:val="bullet"/>
      <w:lvlText w:val=""/>
      <w:lvlJc w:val="left"/>
      <w:pPr>
        <w:ind w:left="2880" w:hanging="360"/>
      </w:pPr>
      <w:rPr>
        <w:rFonts w:hint="default" w:ascii="Symbol" w:hAnsi="Symbol"/>
      </w:rPr>
    </w:lvl>
    <w:lvl w:ilvl="4" w:tplc="B1BCFBA4">
      <w:start w:val="1"/>
      <w:numFmt w:val="bullet"/>
      <w:lvlText w:val="o"/>
      <w:lvlJc w:val="left"/>
      <w:pPr>
        <w:ind w:left="3600" w:hanging="360"/>
      </w:pPr>
      <w:rPr>
        <w:rFonts w:hint="default" w:ascii="Courier New" w:hAnsi="Courier New"/>
      </w:rPr>
    </w:lvl>
    <w:lvl w:ilvl="5" w:tplc="792CE836">
      <w:start w:val="1"/>
      <w:numFmt w:val="bullet"/>
      <w:lvlText w:val=""/>
      <w:lvlJc w:val="left"/>
      <w:pPr>
        <w:ind w:left="4320" w:hanging="360"/>
      </w:pPr>
      <w:rPr>
        <w:rFonts w:hint="default" w:ascii="Wingdings" w:hAnsi="Wingdings"/>
      </w:rPr>
    </w:lvl>
    <w:lvl w:ilvl="6" w:tplc="18BADFC6">
      <w:start w:val="1"/>
      <w:numFmt w:val="bullet"/>
      <w:lvlText w:val=""/>
      <w:lvlJc w:val="left"/>
      <w:pPr>
        <w:ind w:left="5040" w:hanging="360"/>
      </w:pPr>
      <w:rPr>
        <w:rFonts w:hint="default" w:ascii="Symbol" w:hAnsi="Symbol"/>
      </w:rPr>
    </w:lvl>
    <w:lvl w:ilvl="7" w:tplc="3AA06CE4">
      <w:start w:val="1"/>
      <w:numFmt w:val="bullet"/>
      <w:lvlText w:val="o"/>
      <w:lvlJc w:val="left"/>
      <w:pPr>
        <w:ind w:left="5760" w:hanging="360"/>
      </w:pPr>
      <w:rPr>
        <w:rFonts w:hint="default" w:ascii="Courier New" w:hAnsi="Courier New"/>
      </w:rPr>
    </w:lvl>
    <w:lvl w:ilvl="8" w:tplc="FEA80956">
      <w:start w:val="1"/>
      <w:numFmt w:val="bullet"/>
      <w:lvlText w:val=""/>
      <w:lvlJc w:val="left"/>
      <w:pPr>
        <w:ind w:left="6480" w:hanging="360"/>
      </w:pPr>
      <w:rPr>
        <w:rFonts w:hint="default" w:ascii="Wingdings" w:hAnsi="Wingdings"/>
      </w:rPr>
    </w:lvl>
  </w:abstractNum>
  <w:abstractNum w:abstractNumId="12" w15:restartNumberingAfterBreak="0">
    <w:nsid w:val="11116380"/>
    <w:multiLevelType w:val="hybridMultilevel"/>
    <w:tmpl w:val="FFFFFFFF"/>
    <w:lvl w:ilvl="0" w:tplc="C0761486">
      <w:start w:val="1"/>
      <w:numFmt w:val="bullet"/>
      <w:lvlText w:val="o"/>
      <w:lvlJc w:val="left"/>
      <w:pPr>
        <w:ind w:left="720" w:hanging="360"/>
      </w:pPr>
      <w:rPr>
        <w:rFonts w:hint="default" w:ascii="Courier New" w:hAnsi="Courier New"/>
      </w:rPr>
    </w:lvl>
    <w:lvl w:ilvl="1" w:tplc="C7209826">
      <w:start w:val="1"/>
      <w:numFmt w:val="bullet"/>
      <w:lvlText w:val="o"/>
      <w:lvlJc w:val="left"/>
      <w:pPr>
        <w:ind w:left="1440" w:hanging="360"/>
      </w:pPr>
      <w:rPr>
        <w:rFonts w:hint="default" w:ascii="Courier New" w:hAnsi="Courier New"/>
      </w:rPr>
    </w:lvl>
    <w:lvl w:ilvl="2" w:tplc="82B4DD10">
      <w:start w:val="1"/>
      <w:numFmt w:val="bullet"/>
      <w:lvlText w:val=""/>
      <w:lvlJc w:val="left"/>
      <w:pPr>
        <w:ind w:left="2160" w:hanging="360"/>
      </w:pPr>
      <w:rPr>
        <w:rFonts w:hint="default" w:ascii="Wingdings" w:hAnsi="Wingdings"/>
      </w:rPr>
    </w:lvl>
    <w:lvl w:ilvl="3" w:tplc="377AB190">
      <w:start w:val="1"/>
      <w:numFmt w:val="bullet"/>
      <w:lvlText w:val=""/>
      <w:lvlJc w:val="left"/>
      <w:pPr>
        <w:ind w:left="2880" w:hanging="360"/>
      </w:pPr>
      <w:rPr>
        <w:rFonts w:hint="default" w:ascii="Symbol" w:hAnsi="Symbol"/>
      </w:rPr>
    </w:lvl>
    <w:lvl w:ilvl="4" w:tplc="536233F0">
      <w:start w:val="1"/>
      <w:numFmt w:val="bullet"/>
      <w:lvlText w:val="o"/>
      <w:lvlJc w:val="left"/>
      <w:pPr>
        <w:ind w:left="3600" w:hanging="360"/>
      </w:pPr>
      <w:rPr>
        <w:rFonts w:hint="default" w:ascii="Courier New" w:hAnsi="Courier New"/>
      </w:rPr>
    </w:lvl>
    <w:lvl w:ilvl="5" w:tplc="F6A81AFE">
      <w:start w:val="1"/>
      <w:numFmt w:val="bullet"/>
      <w:lvlText w:val=""/>
      <w:lvlJc w:val="left"/>
      <w:pPr>
        <w:ind w:left="4320" w:hanging="360"/>
      </w:pPr>
      <w:rPr>
        <w:rFonts w:hint="default" w:ascii="Wingdings" w:hAnsi="Wingdings"/>
      </w:rPr>
    </w:lvl>
    <w:lvl w:ilvl="6" w:tplc="FC5AACF0">
      <w:start w:val="1"/>
      <w:numFmt w:val="bullet"/>
      <w:lvlText w:val=""/>
      <w:lvlJc w:val="left"/>
      <w:pPr>
        <w:ind w:left="5040" w:hanging="360"/>
      </w:pPr>
      <w:rPr>
        <w:rFonts w:hint="default" w:ascii="Symbol" w:hAnsi="Symbol"/>
      </w:rPr>
    </w:lvl>
    <w:lvl w:ilvl="7" w:tplc="1C5A1D82">
      <w:start w:val="1"/>
      <w:numFmt w:val="bullet"/>
      <w:lvlText w:val="o"/>
      <w:lvlJc w:val="left"/>
      <w:pPr>
        <w:ind w:left="5760" w:hanging="360"/>
      </w:pPr>
      <w:rPr>
        <w:rFonts w:hint="default" w:ascii="Courier New" w:hAnsi="Courier New"/>
      </w:rPr>
    </w:lvl>
    <w:lvl w:ilvl="8" w:tplc="7354FE56">
      <w:start w:val="1"/>
      <w:numFmt w:val="bullet"/>
      <w:lvlText w:val=""/>
      <w:lvlJc w:val="left"/>
      <w:pPr>
        <w:ind w:left="6480" w:hanging="360"/>
      </w:pPr>
      <w:rPr>
        <w:rFonts w:hint="default" w:ascii="Wingdings" w:hAnsi="Wingdings"/>
      </w:rPr>
    </w:lvl>
  </w:abstractNum>
  <w:abstractNum w:abstractNumId="13" w15:restartNumberingAfterBreak="0">
    <w:nsid w:val="12BC79FD"/>
    <w:multiLevelType w:val="hybridMultilevel"/>
    <w:tmpl w:val="792AD51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3F43897"/>
    <w:multiLevelType w:val="hybridMultilevel"/>
    <w:tmpl w:val="8FD8D812"/>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14D67965"/>
    <w:multiLevelType w:val="hybridMultilevel"/>
    <w:tmpl w:val="AC2C8464"/>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18FD645A"/>
    <w:multiLevelType w:val="hybridMultilevel"/>
    <w:tmpl w:val="2448669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1A277ACB"/>
    <w:multiLevelType w:val="hybridMultilevel"/>
    <w:tmpl w:val="03FE70C2"/>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8" w15:restartNumberingAfterBreak="0">
    <w:nsid w:val="1A8E7DCA"/>
    <w:multiLevelType w:val="hybridMultilevel"/>
    <w:tmpl w:val="19787E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1B237FA8"/>
    <w:multiLevelType w:val="hybridMultilevel"/>
    <w:tmpl w:val="FFFFFFFF"/>
    <w:lvl w:ilvl="0" w:tplc="200E01B8">
      <w:start w:val="1"/>
      <w:numFmt w:val="bullet"/>
      <w:lvlText w:val="o"/>
      <w:lvlJc w:val="left"/>
      <w:pPr>
        <w:ind w:left="720" w:hanging="360"/>
      </w:pPr>
      <w:rPr>
        <w:rFonts w:hint="default" w:ascii="Courier New" w:hAnsi="Courier New"/>
      </w:rPr>
    </w:lvl>
    <w:lvl w:ilvl="1" w:tplc="6B24D01E">
      <w:start w:val="1"/>
      <w:numFmt w:val="bullet"/>
      <w:lvlText w:val="o"/>
      <w:lvlJc w:val="left"/>
      <w:pPr>
        <w:ind w:left="1440" w:hanging="360"/>
      </w:pPr>
      <w:rPr>
        <w:rFonts w:hint="default" w:ascii="Courier New" w:hAnsi="Courier New"/>
      </w:rPr>
    </w:lvl>
    <w:lvl w:ilvl="2" w:tplc="CE3EC972">
      <w:start w:val="1"/>
      <w:numFmt w:val="bullet"/>
      <w:lvlText w:val=""/>
      <w:lvlJc w:val="left"/>
      <w:pPr>
        <w:ind w:left="2160" w:hanging="360"/>
      </w:pPr>
      <w:rPr>
        <w:rFonts w:hint="default" w:ascii="Wingdings" w:hAnsi="Wingdings"/>
      </w:rPr>
    </w:lvl>
    <w:lvl w:ilvl="3" w:tplc="B7B4112A">
      <w:start w:val="1"/>
      <w:numFmt w:val="bullet"/>
      <w:lvlText w:val=""/>
      <w:lvlJc w:val="left"/>
      <w:pPr>
        <w:ind w:left="2880" w:hanging="360"/>
      </w:pPr>
      <w:rPr>
        <w:rFonts w:hint="default" w:ascii="Symbol" w:hAnsi="Symbol"/>
      </w:rPr>
    </w:lvl>
    <w:lvl w:ilvl="4" w:tplc="F9B088AE">
      <w:start w:val="1"/>
      <w:numFmt w:val="bullet"/>
      <w:lvlText w:val="o"/>
      <w:lvlJc w:val="left"/>
      <w:pPr>
        <w:ind w:left="3600" w:hanging="360"/>
      </w:pPr>
      <w:rPr>
        <w:rFonts w:hint="default" w:ascii="Courier New" w:hAnsi="Courier New"/>
      </w:rPr>
    </w:lvl>
    <w:lvl w:ilvl="5" w:tplc="06D2149E">
      <w:start w:val="1"/>
      <w:numFmt w:val="bullet"/>
      <w:lvlText w:val=""/>
      <w:lvlJc w:val="left"/>
      <w:pPr>
        <w:ind w:left="4320" w:hanging="360"/>
      </w:pPr>
      <w:rPr>
        <w:rFonts w:hint="default" w:ascii="Wingdings" w:hAnsi="Wingdings"/>
      </w:rPr>
    </w:lvl>
    <w:lvl w:ilvl="6" w:tplc="40C2BCD8">
      <w:start w:val="1"/>
      <w:numFmt w:val="bullet"/>
      <w:lvlText w:val=""/>
      <w:lvlJc w:val="left"/>
      <w:pPr>
        <w:ind w:left="5040" w:hanging="360"/>
      </w:pPr>
      <w:rPr>
        <w:rFonts w:hint="default" w:ascii="Symbol" w:hAnsi="Symbol"/>
      </w:rPr>
    </w:lvl>
    <w:lvl w:ilvl="7" w:tplc="30AECE90">
      <w:start w:val="1"/>
      <w:numFmt w:val="bullet"/>
      <w:lvlText w:val="o"/>
      <w:lvlJc w:val="left"/>
      <w:pPr>
        <w:ind w:left="5760" w:hanging="360"/>
      </w:pPr>
      <w:rPr>
        <w:rFonts w:hint="default" w:ascii="Courier New" w:hAnsi="Courier New"/>
      </w:rPr>
    </w:lvl>
    <w:lvl w:ilvl="8" w:tplc="0284F73E">
      <w:start w:val="1"/>
      <w:numFmt w:val="bullet"/>
      <w:lvlText w:val=""/>
      <w:lvlJc w:val="left"/>
      <w:pPr>
        <w:ind w:left="6480" w:hanging="360"/>
      </w:pPr>
      <w:rPr>
        <w:rFonts w:hint="default" w:ascii="Wingdings" w:hAnsi="Wingdings"/>
      </w:rPr>
    </w:lvl>
  </w:abstractNum>
  <w:abstractNum w:abstractNumId="20" w15:restartNumberingAfterBreak="0">
    <w:nsid w:val="1CB042FC"/>
    <w:multiLevelType w:val="multilevel"/>
    <w:tmpl w:val="15A492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E195D7E"/>
    <w:multiLevelType w:val="hybridMultilevel"/>
    <w:tmpl w:val="4C34CE6C"/>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2" w15:restartNumberingAfterBreak="0">
    <w:nsid w:val="1FAC4CE8"/>
    <w:multiLevelType w:val="multilevel"/>
    <w:tmpl w:val="68969F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20CA1052"/>
    <w:multiLevelType w:val="hybridMultilevel"/>
    <w:tmpl w:val="C55CCFBC"/>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4" w15:restartNumberingAfterBreak="0">
    <w:nsid w:val="230A48C5"/>
    <w:multiLevelType w:val="hybridMultilevel"/>
    <w:tmpl w:val="FFFFFFFF"/>
    <w:lvl w:ilvl="0" w:tplc="9868526E">
      <w:start w:val="1"/>
      <w:numFmt w:val="bullet"/>
      <w:lvlText w:val="o"/>
      <w:lvlJc w:val="left"/>
      <w:pPr>
        <w:ind w:left="720" w:hanging="360"/>
      </w:pPr>
      <w:rPr>
        <w:rFonts w:hint="default" w:ascii="Courier New" w:hAnsi="Courier New"/>
      </w:rPr>
    </w:lvl>
    <w:lvl w:ilvl="1" w:tplc="C8224C58">
      <w:start w:val="1"/>
      <w:numFmt w:val="bullet"/>
      <w:lvlText w:val="o"/>
      <w:lvlJc w:val="left"/>
      <w:pPr>
        <w:ind w:left="1440" w:hanging="360"/>
      </w:pPr>
      <w:rPr>
        <w:rFonts w:hint="default" w:ascii="Courier New" w:hAnsi="Courier New"/>
      </w:rPr>
    </w:lvl>
    <w:lvl w:ilvl="2" w:tplc="5B624BDE">
      <w:start w:val="1"/>
      <w:numFmt w:val="bullet"/>
      <w:lvlText w:val=""/>
      <w:lvlJc w:val="left"/>
      <w:pPr>
        <w:ind w:left="2160" w:hanging="360"/>
      </w:pPr>
      <w:rPr>
        <w:rFonts w:hint="default" w:ascii="Wingdings" w:hAnsi="Wingdings"/>
      </w:rPr>
    </w:lvl>
    <w:lvl w:ilvl="3" w:tplc="D292ADD4">
      <w:start w:val="1"/>
      <w:numFmt w:val="bullet"/>
      <w:lvlText w:val=""/>
      <w:lvlJc w:val="left"/>
      <w:pPr>
        <w:ind w:left="2880" w:hanging="360"/>
      </w:pPr>
      <w:rPr>
        <w:rFonts w:hint="default" w:ascii="Symbol" w:hAnsi="Symbol"/>
      </w:rPr>
    </w:lvl>
    <w:lvl w:ilvl="4" w:tplc="3F90CFFE">
      <w:start w:val="1"/>
      <w:numFmt w:val="bullet"/>
      <w:lvlText w:val="o"/>
      <w:lvlJc w:val="left"/>
      <w:pPr>
        <w:ind w:left="3600" w:hanging="360"/>
      </w:pPr>
      <w:rPr>
        <w:rFonts w:hint="default" w:ascii="Courier New" w:hAnsi="Courier New"/>
      </w:rPr>
    </w:lvl>
    <w:lvl w:ilvl="5" w:tplc="C3E488F6">
      <w:start w:val="1"/>
      <w:numFmt w:val="bullet"/>
      <w:lvlText w:val=""/>
      <w:lvlJc w:val="left"/>
      <w:pPr>
        <w:ind w:left="4320" w:hanging="360"/>
      </w:pPr>
      <w:rPr>
        <w:rFonts w:hint="default" w:ascii="Wingdings" w:hAnsi="Wingdings"/>
      </w:rPr>
    </w:lvl>
    <w:lvl w:ilvl="6" w:tplc="B4BE8084">
      <w:start w:val="1"/>
      <w:numFmt w:val="bullet"/>
      <w:lvlText w:val=""/>
      <w:lvlJc w:val="left"/>
      <w:pPr>
        <w:ind w:left="5040" w:hanging="360"/>
      </w:pPr>
      <w:rPr>
        <w:rFonts w:hint="default" w:ascii="Symbol" w:hAnsi="Symbol"/>
      </w:rPr>
    </w:lvl>
    <w:lvl w:ilvl="7" w:tplc="D4C4F194">
      <w:start w:val="1"/>
      <w:numFmt w:val="bullet"/>
      <w:lvlText w:val="o"/>
      <w:lvlJc w:val="left"/>
      <w:pPr>
        <w:ind w:left="5760" w:hanging="360"/>
      </w:pPr>
      <w:rPr>
        <w:rFonts w:hint="default" w:ascii="Courier New" w:hAnsi="Courier New"/>
      </w:rPr>
    </w:lvl>
    <w:lvl w:ilvl="8" w:tplc="7B561CDE">
      <w:start w:val="1"/>
      <w:numFmt w:val="bullet"/>
      <w:lvlText w:val=""/>
      <w:lvlJc w:val="left"/>
      <w:pPr>
        <w:ind w:left="6480" w:hanging="360"/>
      </w:pPr>
      <w:rPr>
        <w:rFonts w:hint="default" w:ascii="Wingdings" w:hAnsi="Wingdings"/>
      </w:rPr>
    </w:lvl>
  </w:abstractNum>
  <w:abstractNum w:abstractNumId="25" w15:restartNumberingAfterBreak="0">
    <w:nsid w:val="24145C5A"/>
    <w:multiLevelType w:val="hybridMultilevel"/>
    <w:tmpl w:val="5D8AF676"/>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280B6E5B"/>
    <w:multiLevelType w:val="multilevel"/>
    <w:tmpl w:val="D5B4F3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8477742"/>
    <w:multiLevelType w:val="hybridMultilevel"/>
    <w:tmpl w:val="3BC41A08"/>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8" w15:restartNumberingAfterBreak="0">
    <w:nsid w:val="28A33E6D"/>
    <w:multiLevelType w:val="hybridMultilevel"/>
    <w:tmpl w:val="BB506DF6"/>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9" w15:restartNumberingAfterBreak="0">
    <w:nsid w:val="2928D33F"/>
    <w:multiLevelType w:val="hybridMultilevel"/>
    <w:tmpl w:val="FFFFFFFF"/>
    <w:lvl w:ilvl="0" w:tplc="553C6CBE">
      <w:start w:val="1"/>
      <w:numFmt w:val="bullet"/>
      <w:lvlText w:val="o"/>
      <w:lvlJc w:val="left"/>
      <w:pPr>
        <w:ind w:left="720" w:hanging="360"/>
      </w:pPr>
      <w:rPr>
        <w:rFonts w:hint="default" w:ascii="Courier New" w:hAnsi="Courier New"/>
      </w:rPr>
    </w:lvl>
    <w:lvl w:ilvl="1" w:tplc="5262F878">
      <w:start w:val="1"/>
      <w:numFmt w:val="bullet"/>
      <w:lvlText w:val="o"/>
      <w:lvlJc w:val="left"/>
      <w:pPr>
        <w:ind w:left="1440" w:hanging="360"/>
      </w:pPr>
      <w:rPr>
        <w:rFonts w:hint="default" w:ascii="Courier New" w:hAnsi="Courier New"/>
      </w:rPr>
    </w:lvl>
    <w:lvl w:ilvl="2" w:tplc="D9366CAC">
      <w:start w:val="1"/>
      <w:numFmt w:val="bullet"/>
      <w:lvlText w:val=""/>
      <w:lvlJc w:val="left"/>
      <w:pPr>
        <w:ind w:left="2160" w:hanging="360"/>
      </w:pPr>
      <w:rPr>
        <w:rFonts w:hint="default" w:ascii="Wingdings" w:hAnsi="Wingdings"/>
      </w:rPr>
    </w:lvl>
    <w:lvl w:ilvl="3" w:tplc="6214EEAA">
      <w:start w:val="1"/>
      <w:numFmt w:val="bullet"/>
      <w:lvlText w:val=""/>
      <w:lvlJc w:val="left"/>
      <w:pPr>
        <w:ind w:left="2880" w:hanging="360"/>
      </w:pPr>
      <w:rPr>
        <w:rFonts w:hint="default" w:ascii="Symbol" w:hAnsi="Symbol"/>
      </w:rPr>
    </w:lvl>
    <w:lvl w:ilvl="4" w:tplc="A440D8D2">
      <w:start w:val="1"/>
      <w:numFmt w:val="bullet"/>
      <w:lvlText w:val="o"/>
      <w:lvlJc w:val="left"/>
      <w:pPr>
        <w:ind w:left="3600" w:hanging="360"/>
      </w:pPr>
      <w:rPr>
        <w:rFonts w:hint="default" w:ascii="Courier New" w:hAnsi="Courier New"/>
      </w:rPr>
    </w:lvl>
    <w:lvl w:ilvl="5" w:tplc="74E6058C">
      <w:start w:val="1"/>
      <w:numFmt w:val="bullet"/>
      <w:lvlText w:val=""/>
      <w:lvlJc w:val="left"/>
      <w:pPr>
        <w:ind w:left="4320" w:hanging="360"/>
      </w:pPr>
      <w:rPr>
        <w:rFonts w:hint="default" w:ascii="Wingdings" w:hAnsi="Wingdings"/>
      </w:rPr>
    </w:lvl>
    <w:lvl w:ilvl="6" w:tplc="187CACFA">
      <w:start w:val="1"/>
      <w:numFmt w:val="bullet"/>
      <w:lvlText w:val=""/>
      <w:lvlJc w:val="left"/>
      <w:pPr>
        <w:ind w:left="5040" w:hanging="360"/>
      </w:pPr>
      <w:rPr>
        <w:rFonts w:hint="default" w:ascii="Symbol" w:hAnsi="Symbol"/>
      </w:rPr>
    </w:lvl>
    <w:lvl w:ilvl="7" w:tplc="62A4977C">
      <w:start w:val="1"/>
      <w:numFmt w:val="bullet"/>
      <w:lvlText w:val="o"/>
      <w:lvlJc w:val="left"/>
      <w:pPr>
        <w:ind w:left="5760" w:hanging="360"/>
      </w:pPr>
      <w:rPr>
        <w:rFonts w:hint="default" w:ascii="Courier New" w:hAnsi="Courier New"/>
      </w:rPr>
    </w:lvl>
    <w:lvl w:ilvl="8" w:tplc="EDD6D7C4">
      <w:start w:val="1"/>
      <w:numFmt w:val="bullet"/>
      <w:lvlText w:val=""/>
      <w:lvlJc w:val="left"/>
      <w:pPr>
        <w:ind w:left="6480" w:hanging="360"/>
      </w:pPr>
      <w:rPr>
        <w:rFonts w:hint="default" w:ascii="Wingdings" w:hAnsi="Wingdings"/>
      </w:rPr>
    </w:lvl>
  </w:abstractNum>
  <w:abstractNum w:abstractNumId="30" w15:restartNumberingAfterBreak="0">
    <w:nsid w:val="2B103C8E"/>
    <w:multiLevelType w:val="hybridMultilevel"/>
    <w:tmpl w:val="8B5A6C8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 w15:restartNumberingAfterBreak="0">
    <w:nsid w:val="2DCF95A5"/>
    <w:multiLevelType w:val="hybridMultilevel"/>
    <w:tmpl w:val="FFFFFFFF"/>
    <w:lvl w:ilvl="0" w:tplc="949474E6">
      <w:start w:val="1"/>
      <w:numFmt w:val="bullet"/>
      <w:lvlText w:val="o"/>
      <w:lvlJc w:val="left"/>
      <w:pPr>
        <w:ind w:left="720" w:hanging="360"/>
      </w:pPr>
      <w:rPr>
        <w:rFonts w:hint="default" w:ascii="Courier New" w:hAnsi="Courier New"/>
      </w:rPr>
    </w:lvl>
    <w:lvl w:ilvl="1" w:tplc="35CA0CC4">
      <w:start w:val="1"/>
      <w:numFmt w:val="bullet"/>
      <w:lvlText w:val="o"/>
      <w:lvlJc w:val="left"/>
      <w:pPr>
        <w:ind w:left="1440" w:hanging="360"/>
      </w:pPr>
      <w:rPr>
        <w:rFonts w:hint="default" w:ascii="Courier New" w:hAnsi="Courier New"/>
      </w:rPr>
    </w:lvl>
    <w:lvl w:ilvl="2" w:tplc="0C2664FA">
      <w:start w:val="1"/>
      <w:numFmt w:val="bullet"/>
      <w:lvlText w:val=""/>
      <w:lvlJc w:val="left"/>
      <w:pPr>
        <w:ind w:left="2160" w:hanging="360"/>
      </w:pPr>
      <w:rPr>
        <w:rFonts w:hint="default" w:ascii="Wingdings" w:hAnsi="Wingdings"/>
      </w:rPr>
    </w:lvl>
    <w:lvl w:ilvl="3" w:tplc="3876749A">
      <w:start w:val="1"/>
      <w:numFmt w:val="bullet"/>
      <w:lvlText w:val=""/>
      <w:lvlJc w:val="left"/>
      <w:pPr>
        <w:ind w:left="2880" w:hanging="360"/>
      </w:pPr>
      <w:rPr>
        <w:rFonts w:hint="default" w:ascii="Symbol" w:hAnsi="Symbol"/>
      </w:rPr>
    </w:lvl>
    <w:lvl w:ilvl="4" w:tplc="D85610A0">
      <w:start w:val="1"/>
      <w:numFmt w:val="bullet"/>
      <w:lvlText w:val="o"/>
      <w:lvlJc w:val="left"/>
      <w:pPr>
        <w:ind w:left="3600" w:hanging="360"/>
      </w:pPr>
      <w:rPr>
        <w:rFonts w:hint="default" w:ascii="Courier New" w:hAnsi="Courier New"/>
      </w:rPr>
    </w:lvl>
    <w:lvl w:ilvl="5" w:tplc="2362E23E">
      <w:start w:val="1"/>
      <w:numFmt w:val="bullet"/>
      <w:lvlText w:val=""/>
      <w:lvlJc w:val="left"/>
      <w:pPr>
        <w:ind w:left="4320" w:hanging="360"/>
      </w:pPr>
      <w:rPr>
        <w:rFonts w:hint="default" w:ascii="Wingdings" w:hAnsi="Wingdings"/>
      </w:rPr>
    </w:lvl>
    <w:lvl w:ilvl="6" w:tplc="1308987E">
      <w:start w:val="1"/>
      <w:numFmt w:val="bullet"/>
      <w:lvlText w:val=""/>
      <w:lvlJc w:val="left"/>
      <w:pPr>
        <w:ind w:left="5040" w:hanging="360"/>
      </w:pPr>
      <w:rPr>
        <w:rFonts w:hint="default" w:ascii="Symbol" w:hAnsi="Symbol"/>
      </w:rPr>
    </w:lvl>
    <w:lvl w:ilvl="7" w:tplc="AB5EDFDC">
      <w:start w:val="1"/>
      <w:numFmt w:val="bullet"/>
      <w:lvlText w:val="o"/>
      <w:lvlJc w:val="left"/>
      <w:pPr>
        <w:ind w:left="5760" w:hanging="360"/>
      </w:pPr>
      <w:rPr>
        <w:rFonts w:hint="default" w:ascii="Courier New" w:hAnsi="Courier New"/>
      </w:rPr>
    </w:lvl>
    <w:lvl w:ilvl="8" w:tplc="8FA64518">
      <w:start w:val="1"/>
      <w:numFmt w:val="bullet"/>
      <w:lvlText w:val=""/>
      <w:lvlJc w:val="left"/>
      <w:pPr>
        <w:ind w:left="6480" w:hanging="360"/>
      </w:pPr>
      <w:rPr>
        <w:rFonts w:hint="default" w:ascii="Wingdings" w:hAnsi="Wingdings"/>
      </w:rPr>
    </w:lvl>
  </w:abstractNum>
  <w:abstractNum w:abstractNumId="32" w15:restartNumberingAfterBreak="0">
    <w:nsid w:val="2E813699"/>
    <w:multiLevelType w:val="hybridMultilevel"/>
    <w:tmpl w:val="CCA8BD3E"/>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3" w15:restartNumberingAfterBreak="0">
    <w:nsid w:val="2EC628D9"/>
    <w:multiLevelType w:val="multilevel"/>
    <w:tmpl w:val="840E90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2F632064"/>
    <w:multiLevelType w:val="hybridMultilevel"/>
    <w:tmpl w:val="A9A0CC8E"/>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5" w15:restartNumberingAfterBreak="0">
    <w:nsid w:val="2FB8755A"/>
    <w:multiLevelType w:val="hybridMultilevel"/>
    <w:tmpl w:val="8A62524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6" w15:restartNumberingAfterBreak="0">
    <w:nsid w:val="31CC1D4C"/>
    <w:multiLevelType w:val="hybridMultilevel"/>
    <w:tmpl w:val="66D0B06C"/>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7" w15:restartNumberingAfterBreak="0">
    <w:nsid w:val="38500B49"/>
    <w:multiLevelType w:val="hybridMultilevel"/>
    <w:tmpl w:val="AFCA66EE"/>
    <w:lvl w:ilvl="0" w:tplc="04090001">
      <w:start w:val="1"/>
      <w:numFmt w:val="bullet"/>
      <w:lvlText w:val=""/>
      <w:lvlJc w:val="left"/>
      <w:pPr>
        <w:ind w:left="720" w:hanging="360"/>
      </w:pPr>
      <w:rPr>
        <w:rFonts w:hint="default" w:ascii="Symbol" w:hAnsi="Symbol"/>
      </w:rPr>
    </w:lvl>
    <w:lvl w:ilvl="1" w:tplc="FFFFFFFF">
      <w:start w:val="80"/>
      <w:numFmt w:val="bullet"/>
      <w:lvlText w:val="-"/>
      <w:lvlJc w:val="left"/>
      <w:pPr>
        <w:ind w:left="1440" w:hanging="360"/>
      </w:pPr>
      <w:rPr>
        <w:rFonts w:hint="default" w:ascii="Aptos" w:hAnsi="Aptos" w:eastAsiaTheme="minorHAnsi" w:cstheme="minorBidi"/>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8" w15:restartNumberingAfterBreak="0">
    <w:nsid w:val="3B1F52F7"/>
    <w:multiLevelType w:val="hybridMultilevel"/>
    <w:tmpl w:val="716CB10A"/>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9" w15:restartNumberingAfterBreak="0">
    <w:nsid w:val="3C1D58B7"/>
    <w:multiLevelType w:val="hybridMultilevel"/>
    <w:tmpl w:val="86FE57AA"/>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0" w15:restartNumberingAfterBreak="0">
    <w:nsid w:val="3C9D0844"/>
    <w:multiLevelType w:val="hybridMultilevel"/>
    <w:tmpl w:val="49E675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416452F3"/>
    <w:multiLevelType w:val="hybridMultilevel"/>
    <w:tmpl w:val="44CA8296"/>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2" w15:restartNumberingAfterBreak="0">
    <w:nsid w:val="426EB987"/>
    <w:multiLevelType w:val="hybridMultilevel"/>
    <w:tmpl w:val="FFFFFFFF"/>
    <w:lvl w:ilvl="0" w:tplc="269A3AB2">
      <w:start w:val="1"/>
      <w:numFmt w:val="bullet"/>
      <w:lvlText w:val="o"/>
      <w:lvlJc w:val="left"/>
      <w:pPr>
        <w:ind w:left="1440" w:hanging="360"/>
      </w:pPr>
      <w:rPr>
        <w:rFonts w:hint="default" w:ascii="Courier New" w:hAnsi="Courier New"/>
      </w:rPr>
    </w:lvl>
    <w:lvl w:ilvl="1" w:tplc="445A8FB4">
      <w:start w:val="1"/>
      <w:numFmt w:val="bullet"/>
      <w:lvlText w:val="o"/>
      <w:lvlJc w:val="left"/>
      <w:pPr>
        <w:ind w:left="2160" w:hanging="360"/>
      </w:pPr>
      <w:rPr>
        <w:rFonts w:hint="default" w:ascii="Courier New" w:hAnsi="Courier New"/>
      </w:rPr>
    </w:lvl>
    <w:lvl w:ilvl="2" w:tplc="7722BB1C">
      <w:start w:val="1"/>
      <w:numFmt w:val="bullet"/>
      <w:lvlText w:val=""/>
      <w:lvlJc w:val="left"/>
      <w:pPr>
        <w:ind w:left="2880" w:hanging="360"/>
      </w:pPr>
      <w:rPr>
        <w:rFonts w:hint="default" w:ascii="Wingdings" w:hAnsi="Wingdings"/>
      </w:rPr>
    </w:lvl>
    <w:lvl w:ilvl="3" w:tplc="9F30A2E4">
      <w:start w:val="1"/>
      <w:numFmt w:val="bullet"/>
      <w:lvlText w:val=""/>
      <w:lvlJc w:val="left"/>
      <w:pPr>
        <w:ind w:left="3600" w:hanging="360"/>
      </w:pPr>
      <w:rPr>
        <w:rFonts w:hint="default" w:ascii="Symbol" w:hAnsi="Symbol"/>
      </w:rPr>
    </w:lvl>
    <w:lvl w:ilvl="4" w:tplc="73F87D42">
      <w:start w:val="1"/>
      <w:numFmt w:val="bullet"/>
      <w:lvlText w:val="o"/>
      <w:lvlJc w:val="left"/>
      <w:pPr>
        <w:ind w:left="4320" w:hanging="360"/>
      </w:pPr>
      <w:rPr>
        <w:rFonts w:hint="default" w:ascii="Courier New" w:hAnsi="Courier New"/>
      </w:rPr>
    </w:lvl>
    <w:lvl w:ilvl="5" w:tplc="AE081862">
      <w:start w:val="1"/>
      <w:numFmt w:val="bullet"/>
      <w:lvlText w:val=""/>
      <w:lvlJc w:val="left"/>
      <w:pPr>
        <w:ind w:left="5040" w:hanging="360"/>
      </w:pPr>
      <w:rPr>
        <w:rFonts w:hint="default" w:ascii="Wingdings" w:hAnsi="Wingdings"/>
      </w:rPr>
    </w:lvl>
    <w:lvl w:ilvl="6" w:tplc="C2EC57A8">
      <w:start w:val="1"/>
      <w:numFmt w:val="bullet"/>
      <w:lvlText w:val=""/>
      <w:lvlJc w:val="left"/>
      <w:pPr>
        <w:ind w:left="5760" w:hanging="360"/>
      </w:pPr>
      <w:rPr>
        <w:rFonts w:hint="default" w:ascii="Symbol" w:hAnsi="Symbol"/>
      </w:rPr>
    </w:lvl>
    <w:lvl w:ilvl="7" w:tplc="5914BB40">
      <w:start w:val="1"/>
      <w:numFmt w:val="bullet"/>
      <w:lvlText w:val="o"/>
      <w:lvlJc w:val="left"/>
      <w:pPr>
        <w:ind w:left="6480" w:hanging="360"/>
      </w:pPr>
      <w:rPr>
        <w:rFonts w:hint="default" w:ascii="Courier New" w:hAnsi="Courier New"/>
      </w:rPr>
    </w:lvl>
    <w:lvl w:ilvl="8" w:tplc="FBC42E72">
      <w:start w:val="1"/>
      <w:numFmt w:val="bullet"/>
      <w:lvlText w:val=""/>
      <w:lvlJc w:val="left"/>
      <w:pPr>
        <w:ind w:left="7200" w:hanging="360"/>
      </w:pPr>
      <w:rPr>
        <w:rFonts w:hint="default" w:ascii="Wingdings" w:hAnsi="Wingdings"/>
      </w:rPr>
    </w:lvl>
  </w:abstractNum>
  <w:abstractNum w:abstractNumId="43" w15:restartNumberingAfterBreak="0">
    <w:nsid w:val="457B525D"/>
    <w:multiLevelType w:val="hybridMultilevel"/>
    <w:tmpl w:val="BB681DF2"/>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4" w15:restartNumberingAfterBreak="0">
    <w:nsid w:val="49116410"/>
    <w:multiLevelType w:val="hybridMultilevel"/>
    <w:tmpl w:val="EB1E7E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4BB2301B"/>
    <w:multiLevelType w:val="hybridMultilevel"/>
    <w:tmpl w:val="EC0ACD76"/>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6" w15:restartNumberingAfterBreak="0">
    <w:nsid w:val="4DC25F4C"/>
    <w:multiLevelType w:val="hybridMultilevel"/>
    <w:tmpl w:val="A4DE5918"/>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7" w15:restartNumberingAfterBreak="0">
    <w:nsid w:val="515854D7"/>
    <w:multiLevelType w:val="hybridMultilevel"/>
    <w:tmpl w:val="015C6A46"/>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8" w15:restartNumberingAfterBreak="0">
    <w:nsid w:val="51ED4262"/>
    <w:multiLevelType w:val="hybridMultilevel"/>
    <w:tmpl w:val="E45C20E8"/>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9" w15:restartNumberingAfterBreak="0">
    <w:nsid w:val="5408003F"/>
    <w:multiLevelType w:val="hybridMultilevel"/>
    <w:tmpl w:val="57442ED0"/>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0" w15:restartNumberingAfterBreak="0">
    <w:nsid w:val="5CB423AD"/>
    <w:multiLevelType w:val="hybridMultilevel"/>
    <w:tmpl w:val="8CDC4FE2"/>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o"/>
      <w:lvlJc w:val="left"/>
      <w:pPr>
        <w:ind w:left="2160" w:hanging="360"/>
      </w:pPr>
      <w:rPr>
        <w:rFonts w:hint="default" w:ascii="Courier New" w:hAnsi="Courier New"/>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1" w15:restartNumberingAfterBreak="0">
    <w:nsid w:val="5D8B7866"/>
    <w:multiLevelType w:val="hybridMultilevel"/>
    <w:tmpl w:val="D6A05D54"/>
    <w:lvl w:ilvl="0" w:tplc="04090001">
      <w:start w:val="1"/>
      <w:numFmt w:val="bullet"/>
      <w:lvlText w:val=""/>
      <w:lvlJc w:val="left"/>
      <w:pPr>
        <w:ind w:left="720" w:hanging="360"/>
      </w:pPr>
      <w:rPr>
        <w:rFonts w:hint="default" w:ascii="Symbol" w:hAnsi="Symbol"/>
      </w:rPr>
    </w:lvl>
    <w:lvl w:ilvl="1" w:tplc="A1EA25B0">
      <w:start w:val="80"/>
      <w:numFmt w:val="bullet"/>
      <w:lvlText w:val="-"/>
      <w:lvlJc w:val="left"/>
      <w:pPr>
        <w:ind w:left="1440" w:hanging="360"/>
      </w:pPr>
      <w:rPr>
        <w:rFonts w:hint="default" w:ascii="Aptos" w:hAnsi="Aptos" w:eastAsiaTheme="minorHAnsi" w:cstheme="minorBid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60EC0035"/>
    <w:multiLevelType w:val="hybridMultilevel"/>
    <w:tmpl w:val="970639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3" w15:restartNumberingAfterBreak="0">
    <w:nsid w:val="61AE09F8"/>
    <w:multiLevelType w:val="hybridMultilevel"/>
    <w:tmpl w:val="A01A9C3C"/>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4" w15:restartNumberingAfterBreak="0">
    <w:nsid w:val="63EB6998"/>
    <w:multiLevelType w:val="hybridMultilevel"/>
    <w:tmpl w:val="9A20611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5" w15:restartNumberingAfterBreak="0">
    <w:nsid w:val="6428A9C9"/>
    <w:multiLevelType w:val="hybridMultilevel"/>
    <w:tmpl w:val="FFFFFFFF"/>
    <w:lvl w:ilvl="0" w:tplc="6D12C330">
      <w:start w:val="1"/>
      <w:numFmt w:val="bullet"/>
      <w:lvlText w:val="o"/>
      <w:lvlJc w:val="left"/>
      <w:pPr>
        <w:ind w:left="720" w:hanging="360"/>
      </w:pPr>
      <w:rPr>
        <w:rFonts w:hint="default" w:ascii="Courier New" w:hAnsi="Courier New"/>
      </w:rPr>
    </w:lvl>
    <w:lvl w:ilvl="1" w:tplc="88C46448">
      <w:start w:val="1"/>
      <w:numFmt w:val="bullet"/>
      <w:lvlText w:val="o"/>
      <w:lvlJc w:val="left"/>
      <w:pPr>
        <w:ind w:left="1440" w:hanging="360"/>
      </w:pPr>
      <w:rPr>
        <w:rFonts w:hint="default" w:ascii="Courier New" w:hAnsi="Courier New"/>
      </w:rPr>
    </w:lvl>
    <w:lvl w:ilvl="2" w:tplc="8D021B1A">
      <w:start w:val="1"/>
      <w:numFmt w:val="bullet"/>
      <w:lvlText w:val=""/>
      <w:lvlJc w:val="left"/>
      <w:pPr>
        <w:ind w:left="2160" w:hanging="360"/>
      </w:pPr>
      <w:rPr>
        <w:rFonts w:hint="default" w:ascii="Wingdings" w:hAnsi="Wingdings"/>
      </w:rPr>
    </w:lvl>
    <w:lvl w:ilvl="3" w:tplc="215E8BBC">
      <w:start w:val="1"/>
      <w:numFmt w:val="bullet"/>
      <w:lvlText w:val=""/>
      <w:lvlJc w:val="left"/>
      <w:pPr>
        <w:ind w:left="2880" w:hanging="360"/>
      </w:pPr>
      <w:rPr>
        <w:rFonts w:hint="default" w:ascii="Symbol" w:hAnsi="Symbol"/>
      </w:rPr>
    </w:lvl>
    <w:lvl w:ilvl="4" w:tplc="4F56FFB4">
      <w:start w:val="1"/>
      <w:numFmt w:val="bullet"/>
      <w:lvlText w:val="o"/>
      <w:lvlJc w:val="left"/>
      <w:pPr>
        <w:ind w:left="3600" w:hanging="360"/>
      </w:pPr>
      <w:rPr>
        <w:rFonts w:hint="default" w:ascii="Courier New" w:hAnsi="Courier New"/>
      </w:rPr>
    </w:lvl>
    <w:lvl w:ilvl="5" w:tplc="4F42FC18">
      <w:start w:val="1"/>
      <w:numFmt w:val="bullet"/>
      <w:lvlText w:val=""/>
      <w:lvlJc w:val="left"/>
      <w:pPr>
        <w:ind w:left="4320" w:hanging="360"/>
      </w:pPr>
      <w:rPr>
        <w:rFonts w:hint="default" w:ascii="Wingdings" w:hAnsi="Wingdings"/>
      </w:rPr>
    </w:lvl>
    <w:lvl w:ilvl="6" w:tplc="D09EBA50">
      <w:start w:val="1"/>
      <w:numFmt w:val="bullet"/>
      <w:lvlText w:val=""/>
      <w:lvlJc w:val="left"/>
      <w:pPr>
        <w:ind w:left="5040" w:hanging="360"/>
      </w:pPr>
      <w:rPr>
        <w:rFonts w:hint="default" w:ascii="Symbol" w:hAnsi="Symbol"/>
      </w:rPr>
    </w:lvl>
    <w:lvl w:ilvl="7" w:tplc="18A2735E">
      <w:start w:val="1"/>
      <w:numFmt w:val="bullet"/>
      <w:lvlText w:val="o"/>
      <w:lvlJc w:val="left"/>
      <w:pPr>
        <w:ind w:left="5760" w:hanging="360"/>
      </w:pPr>
      <w:rPr>
        <w:rFonts w:hint="default" w:ascii="Courier New" w:hAnsi="Courier New"/>
      </w:rPr>
    </w:lvl>
    <w:lvl w:ilvl="8" w:tplc="509CCD94">
      <w:start w:val="1"/>
      <w:numFmt w:val="bullet"/>
      <w:lvlText w:val=""/>
      <w:lvlJc w:val="left"/>
      <w:pPr>
        <w:ind w:left="6480" w:hanging="360"/>
      </w:pPr>
      <w:rPr>
        <w:rFonts w:hint="default" w:ascii="Wingdings" w:hAnsi="Wingdings"/>
      </w:rPr>
    </w:lvl>
  </w:abstractNum>
  <w:abstractNum w:abstractNumId="56" w15:restartNumberingAfterBreak="0">
    <w:nsid w:val="66F3468F"/>
    <w:multiLevelType w:val="hybridMultilevel"/>
    <w:tmpl w:val="2DD8168E"/>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7" w15:restartNumberingAfterBreak="0">
    <w:nsid w:val="68E97A4D"/>
    <w:multiLevelType w:val="hybridMultilevel"/>
    <w:tmpl w:val="4E9C46E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8" w15:restartNumberingAfterBreak="0">
    <w:nsid w:val="6B5745CF"/>
    <w:multiLevelType w:val="hybridMultilevel"/>
    <w:tmpl w:val="0966F872"/>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9" w15:restartNumberingAfterBreak="0">
    <w:nsid w:val="6E3B09A7"/>
    <w:multiLevelType w:val="hybridMultilevel"/>
    <w:tmpl w:val="F4CCD0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0" w15:restartNumberingAfterBreak="0">
    <w:nsid w:val="6E492F58"/>
    <w:multiLevelType w:val="hybridMultilevel"/>
    <w:tmpl w:val="00923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056454"/>
    <w:multiLevelType w:val="hybridMultilevel"/>
    <w:tmpl w:val="10B8BD28"/>
    <w:lvl w:ilvl="0" w:tplc="FFFFFFFF">
      <w:start w:val="1"/>
      <w:numFmt w:val="bullet"/>
      <w:lvlText w:val=""/>
      <w:lvlJc w:val="left"/>
      <w:pPr>
        <w:ind w:left="720" w:hanging="360"/>
      </w:pPr>
      <w:rPr>
        <w:rFonts w:hint="default" w:ascii="Symbol" w:hAnsi="Symbol"/>
      </w:rPr>
    </w:lvl>
    <w:lvl w:ilvl="1" w:tplc="FFFFFFFF">
      <w:start w:val="1"/>
      <w:numFmt w:val="bullet"/>
      <w:lvlText w:val=""/>
      <w:lvlJc w:val="left"/>
      <w:pPr>
        <w:ind w:left="720" w:hanging="360"/>
      </w:pPr>
      <w:rPr>
        <w:rFonts w:hint="default" w:ascii="Symbol" w:hAnsi="Symbol"/>
      </w:rPr>
    </w:lvl>
    <w:lvl w:ilvl="2" w:tplc="04090003">
      <w:start w:val="1"/>
      <w:numFmt w:val="bullet"/>
      <w:lvlText w:val="o"/>
      <w:lvlJc w:val="left"/>
      <w:pPr>
        <w:ind w:left="1440" w:hanging="360"/>
      </w:pPr>
      <w:rPr>
        <w:rFonts w:hint="default" w:ascii="Courier New" w:hAnsi="Courier New" w:cs="Courier New"/>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2" w15:restartNumberingAfterBreak="0">
    <w:nsid w:val="6F427BAE"/>
    <w:multiLevelType w:val="hybridMultilevel"/>
    <w:tmpl w:val="61021D8C"/>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3" w15:restartNumberingAfterBreak="0">
    <w:nsid w:val="7222558D"/>
    <w:multiLevelType w:val="hybridMultilevel"/>
    <w:tmpl w:val="8E4A1E4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4" w15:restartNumberingAfterBreak="0">
    <w:nsid w:val="73210E60"/>
    <w:multiLevelType w:val="multilevel"/>
    <w:tmpl w:val="34F062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742A3F84"/>
    <w:multiLevelType w:val="hybridMultilevel"/>
    <w:tmpl w:val="5C8AA16A"/>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6" w15:restartNumberingAfterBreak="0">
    <w:nsid w:val="750817B5"/>
    <w:multiLevelType w:val="hybridMultilevel"/>
    <w:tmpl w:val="2D7EBAC2"/>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7" w15:restartNumberingAfterBreak="0">
    <w:nsid w:val="76131878"/>
    <w:multiLevelType w:val="hybridMultilevel"/>
    <w:tmpl w:val="BA7A7CE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8" w15:restartNumberingAfterBreak="0">
    <w:nsid w:val="77E14792"/>
    <w:multiLevelType w:val="hybridMultilevel"/>
    <w:tmpl w:val="1DFCA806"/>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9" w15:restartNumberingAfterBreak="0">
    <w:nsid w:val="7BA11BF7"/>
    <w:multiLevelType w:val="multilevel"/>
    <w:tmpl w:val="77F092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7DD538CB"/>
    <w:multiLevelType w:val="hybridMultilevel"/>
    <w:tmpl w:val="32902114"/>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141114146">
    <w:abstractNumId w:val="42"/>
  </w:num>
  <w:num w:numId="2" w16cid:durableId="1995908434">
    <w:abstractNumId w:val="24"/>
  </w:num>
  <w:num w:numId="3" w16cid:durableId="2112889323">
    <w:abstractNumId w:val="12"/>
  </w:num>
  <w:num w:numId="4" w16cid:durableId="1850177374">
    <w:abstractNumId w:val="29"/>
  </w:num>
  <w:num w:numId="5" w16cid:durableId="901062194">
    <w:abstractNumId w:val="19"/>
  </w:num>
  <w:num w:numId="6" w16cid:durableId="475882246">
    <w:abstractNumId w:val="31"/>
  </w:num>
  <w:num w:numId="7" w16cid:durableId="829561999">
    <w:abstractNumId w:val="55"/>
  </w:num>
  <w:num w:numId="8" w16cid:durableId="422579012">
    <w:abstractNumId w:val="11"/>
  </w:num>
  <w:num w:numId="9" w16cid:durableId="86928984">
    <w:abstractNumId w:val="22"/>
  </w:num>
  <w:num w:numId="10" w16cid:durableId="1300457871">
    <w:abstractNumId w:val="64"/>
  </w:num>
  <w:num w:numId="11" w16cid:durableId="1763525576">
    <w:abstractNumId w:val="26"/>
  </w:num>
  <w:num w:numId="12" w16cid:durableId="1417244960">
    <w:abstractNumId w:val="4"/>
  </w:num>
  <w:num w:numId="13" w16cid:durableId="1877619960">
    <w:abstractNumId w:val="33"/>
  </w:num>
  <w:num w:numId="14" w16cid:durableId="425927242">
    <w:abstractNumId w:val="7"/>
  </w:num>
  <w:num w:numId="15" w16cid:durableId="1842235246">
    <w:abstractNumId w:val="20"/>
  </w:num>
  <w:num w:numId="16" w16cid:durableId="478352315">
    <w:abstractNumId w:val="18"/>
  </w:num>
  <w:num w:numId="17" w16cid:durableId="1176731612">
    <w:abstractNumId w:val="51"/>
  </w:num>
  <w:num w:numId="18" w16cid:durableId="447093175">
    <w:abstractNumId w:val="49"/>
  </w:num>
  <w:num w:numId="19" w16cid:durableId="1939633426">
    <w:abstractNumId w:val="68"/>
  </w:num>
  <w:num w:numId="20" w16cid:durableId="226115046">
    <w:abstractNumId w:val="28"/>
  </w:num>
  <w:num w:numId="21" w16cid:durableId="535198625">
    <w:abstractNumId w:val="25"/>
  </w:num>
  <w:num w:numId="22" w16cid:durableId="1842356094">
    <w:abstractNumId w:val="8"/>
  </w:num>
  <w:num w:numId="23" w16cid:durableId="541136915">
    <w:abstractNumId w:val="53"/>
  </w:num>
  <w:num w:numId="24" w16cid:durableId="1142844428">
    <w:abstractNumId w:val="34"/>
  </w:num>
  <w:num w:numId="25" w16cid:durableId="308291257">
    <w:abstractNumId w:val="36"/>
  </w:num>
  <w:num w:numId="26" w16cid:durableId="1685859506">
    <w:abstractNumId w:val="1"/>
  </w:num>
  <w:num w:numId="27" w16cid:durableId="755905277">
    <w:abstractNumId w:val="39"/>
  </w:num>
  <w:num w:numId="28" w16cid:durableId="1489591263">
    <w:abstractNumId w:val="6"/>
  </w:num>
  <w:num w:numId="29" w16cid:durableId="98262762">
    <w:abstractNumId w:val="47"/>
  </w:num>
  <w:num w:numId="30" w16cid:durableId="1758356698">
    <w:abstractNumId w:val="40"/>
  </w:num>
  <w:num w:numId="31" w16cid:durableId="191237090">
    <w:abstractNumId w:val="70"/>
  </w:num>
  <w:num w:numId="32" w16cid:durableId="981426250">
    <w:abstractNumId w:val="5"/>
  </w:num>
  <w:num w:numId="33" w16cid:durableId="625426104">
    <w:abstractNumId w:val="37"/>
  </w:num>
  <w:num w:numId="34" w16cid:durableId="2076734927">
    <w:abstractNumId w:val="52"/>
  </w:num>
  <w:num w:numId="35" w16cid:durableId="508909420">
    <w:abstractNumId w:val="56"/>
  </w:num>
  <w:num w:numId="36" w16cid:durableId="1827553025">
    <w:abstractNumId w:val="15"/>
  </w:num>
  <w:num w:numId="37" w16cid:durableId="1040395164">
    <w:abstractNumId w:val="14"/>
  </w:num>
  <w:num w:numId="38" w16cid:durableId="57555064">
    <w:abstractNumId w:val="17"/>
  </w:num>
  <w:num w:numId="39" w16cid:durableId="2097242322">
    <w:abstractNumId w:val="41"/>
  </w:num>
  <w:num w:numId="40" w16cid:durableId="864833134">
    <w:abstractNumId w:val="46"/>
  </w:num>
  <w:num w:numId="41" w16cid:durableId="1042442062">
    <w:abstractNumId w:val="23"/>
  </w:num>
  <w:num w:numId="42" w16cid:durableId="1574393418">
    <w:abstractNumId w:val="27"/>
  </w:num>
  <w:num w:numId="43" w16cid:durableId="1757898219">
    <w:abstractNumId w:val="65"/>
  </w:num>
  <w:num w:numId="44" w16cid:durableId="328408503">
    <w:abstractNumId w:val="38"/>
  </w:num>
  <w:num w:numId="45" w16cid:durableId="993991725">
    <w:abstractNumId w:val="66"/>
  </w:num>
  <w:num w:numId="46" w16cid:durableId="226495819">
    <w:abstractNumId w:val="62"/>
  </w:num>
  <w:num w:numId="47" w16cid:durableId="1164517252">
    <w:abstractNumId w:val="0"/>
  </w:num>
  <w:num w:numId="48" w16cid:durableId="2130053238">
    <w:abstractNumId w:val="44"/>
  </w:num>
  <w:num w:numId="49" w16cid:durableId="1439369452">
    <w:abstractNumId w:val="58"/>
  </w:num>
  <w:num w:numId="50" w16cid:durableId="1354648539">
    <w:abstractNumId w:val="32"/>
  </w:num>
  <w:num w:numId="51" w16cid:durableId="588542272">
    <w:abstractNumId w:val="59"/>
  </w:num>
  <w:num w:numId="52" w16cid:durableId="1392726309">
    <w:abstractNumId w:val="50"/>
  </w:num>
  <w:num w:numId="53" w16cid:durableId="129981564">
    <w:abstractNumId w:val="3"/>
  </w:num>
  <w:num w:numId="54" w16cid:durableId="313267277">
    <w:abstractNumId w:val="69"/>
  </w:num>
  <w:num w:numId="55" w16cid:durableId="2097701230">
    <w:abstractNumId w:val="48"/>
  </w:num>
  <w:num w:numId="56" w16cid:durableId="148248973">
    <w:abstractNumId w:val="43"/>
  </w:num>
  <w:num w:numId="57" w16cid:durableId="1130317094">
    <w:abstractNumId w:val="45"/>
  </w:num>
  <w:num w:numId="58" w16cid:durableId="543952332">
    <w:abstractNumId w:val="9"/>
  </w:num>
  <w:num w:numId="59" w16cid:durableId="1662848206">
    <w:abstractNumId w:val="57"/>
  </w:num>
  <w:num w:numId="60" w16cid:durableId="115494732">
    <w:abstractNumId w:val="2"/>
  </w:num>
  <w:num w:numId="61" w16cid:durableId="19824078">
    <w:abstractNumId w:val="21"/>
  </w:num>
  <w:num w:numId="62" w16cid:durableId="1279721816">
    <w:abstractNumId w:val="10"/>
  </w:num>
  <w:num w:numId="63" w16cid:durableId="1115442534">
    <w:abstractNumId w:val="61"/>
  </w:num>
  <w:num w:numId="64" w16cid:durableId="1812020107">
    <w:abstractNumId w:val="13"/>
  </w:num>
  <w:num w:numId="65" w16cid:durableId="772437302">
    <w:abstractNumId w:val="60"/>
  </w:num>
  <w:num w:numId="66" w16cid:durableId="620841342">
    <w:abstractNumId w:val="35"/>
  </w:num>
  <w:num w:numId="67" w16cid:durableId="1976180004">
    <w:abstractNumId w:val="30"/>
  </w:num>
  <w:num w:numId="68" w16cid:durableId="1081948843">
    <w:abstractNumId w:val="54"/>
  </w:num>
  <w:num w:numId="69" w16cid:durableId="844132682">
    <w:abstractNumId w:val="63"/>
  </w:num>
  <w:num w:numId="70" w16cid:durableId="2128810682">
    <w:abstractNumId w:val="16"/>
  </w:num>
  <w:num w:numId="71" w16cid:durableId="1324695488">
    <w:abstractNumId w:val="6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kolai Popov">
    <w15:presenceInfo w15:providerId="AD" w15:userId="S::nikolaipopov@microsoft.com::6fad8797-b97c-4aa4-92df-3de28f364e2b"/>
  </w15:person>
  <w15:person w15:author="Rachel Profitt">
    <w15:presenceInfo w15:providerId="AD" w15:userId="S::raprofit@microsoft.com::33e63d03-b0ce-4cee-8a7f-3417702ed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3C"/>
    <w:rsid w:val="000962CD"/>
    <w:rsid w:val="001C50E9"/>
    <w:rsid w:val="002D365B"/>
    <w:rsid w:val="005E41A8"/>
    <w:rsid w:val="007E1AAF"/>
    <w:rsid w:val="009B023C"/>
    <w:rsid w:val="00A46848"/>
    <w:rsid w:val="00B73B30"/>
    <w:rsid w:val="00BD4FBB"/>
    <w:rsid w:val="00C404B0"/>
    <w:rsid w:val="00C54C7D"/>
    <w:rsid w:val="00DF67A0"/>
    <w:rsid w:val="00E669DE"/>
    <w:rsid w:val="00F8500D"/>
    <w:rsid w:val="00FF57F3"/>
    <w:rsid w:val="0613DE53"/>
    <w:rsid w:val="0A3F8999"/>
    <w:rsid w:val="0E027180"/>
    <w:rsid w:val="10DA0C78"/>
    <w:rsid w:val="173A11BB"/>
    <w:rsid w:val="18A2EA34"/>
    <w:rsid w:val="18FB2D73"/>
    <w:rsid w:val="1B8ED5F2"/>
    <w:rsid w:val="1EA2D9D9"/>
    <w:rsid w:val="1EFC4F62"/>
    <w:rsid w:val="223C1436"/>
    <w:rsid w:val="25E956E7"/>
    <w:rsid w:val="269D1C02"/>
    <w:rsid w:val="27A4F7AF"/>
    <w:rsid w:val="29C24777"/>
    <w:rsid w:val="2B0BC5EA"/>
    <w:rsid w:val="2B7EACB8"/>
    <w:rsid w:val="2C909F07"/>
    <w:rsid w:val="348CC0F5"/>
    <w:rsid w:val="3679CB5E"/>
    <w:rsid w:val="37D0DCE5"/>
    <w:rsid w:val="3D5DEA28"/>
    <w:rsid w:val="3DD1F477"/>
    <w:rsid w:val="3DF9232E"/>
    <w:rsid w:val="3E670D59"/>
    <w:rsid w:val="42B420BD"/>
    <w:rsid w:val="4900C5A4"/>
    <w:rsid w:val="4DEEB86D"/>
    <w:rsid w:val="4E146915"/>
    <w:rsid w:val="5666AEB2"/>
    <w:rsid w:val="58E2DB72"/>
    <w:rsid w:val="599C4169"/>
    <w:rsid w:val="5AE2BD76"/>
    <w:rsid w:val="5B2D0394"/>
    <w:rsid w:val="5CD0A35B"/>
    <w:rsid w:val="665C7BD7"/>
    <w:rsid w:val="6807AB7B"/>
    <w:rsid w:val="68EFBB74"/>
    <w:rsid w:val="6B350D13"/>
    <w:rsid w:val="6E70925E"/>
    <w:rsid w:val="6FFDCC9A"/>
    <w:rsid w:val="71D5D1AA"/>
    <w:rsid w:val="7211A22E"/>
    <w:rsid w:val="79086387"/>
    <w:rsid w:val="7B9FAAB6"/>
    <w:rsid w:val="7DFFD4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C17D"/>
  <w15:chartTrackingRefBased/>
  <w15:docId w15:val="{511C8835-F796-47F1-9B1E-5A33220E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B023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023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23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B023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9B023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B023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B023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B023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B023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B023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B023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B023C"/>
    <w:rPr>
      <w:rFonts w:eastAsiaTheme="majorEastAsia" w:cstheme="majorBidi"/>
      <w:color w:val="272727" w:themeColor="text1" w:themeTint="D8"/>
    </w:rPr>
  </w:style>
  <w:style w:type="paragraph" w:styleId="Title">
    <w:name w:val="Title"/>
    <w:basedOn w:val="Normal"/>
    <w:next w:val="Normal"/>
    <w:link w:val="TitleChar"/>
    <w:uiPriority w:val="10"/>
    <w:qFormat/>
    <w:rsid w:val="009B023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B023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B023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B0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23C"/>
    <w:pPr>
      <w:spacing w:before="160"/>
      <w:jc w:val="center"/>
    </w:pPr>
    <w:rPr>
      <w:i/>
      <w:iCs/>
      <w:color w:val="404040" w:themeColor="text1" w:themeTint="BF"/>
    </w:rPr>
  </w:style>
  <w:style w:type="character" w:styleId="QuoteChar" w:customStyle="1">
    <w:name w:val="Quote Char"/>
    <w:basedOn w:val="DefaultParagraphFont"/>
    <w:link w:val="Quote"/>
    <w:uiPriority w:val="29"/>
    <w:rsid w:val="009B023C"/>
    <w:rPr>
      <w:i/>
      <w:iCs/>
      <w:color w:val="404040" w:themeColor="text1" w:themeTint="BF"/>
    </w:rPr>
  </w:style>
  <w:style w:type="paragraph" w:styleId="ListParagraph">
    <w:name w:val="List Paragraph"/>
    <w:basedOn w:val="Normal"/>
    <w:uiPriority w:val="34"/>
    <w:qFormat/>
    <w:rsid w:val="009B023C"/>
    <w:pPr>
      <w:ind w:left="720"/>
      <w:contextualSpacing/>
    </w:pPr>
  </w:style>
  <w:style w:type="character" w:styleId="IntenseEmphasis">
    <w:name w:val="Intense Emphasis"/>
    <w:basedOn w:val="DefaultParagraphFont"/>
    <w:uiPriority w:val="21"/>
    <w:qFormat/>
    <w:rsid w:val="009B023C"/>
    <w:rPr>
      <w:i/>
      <w:iCs/>
      <w:color w:val="0F4761" w:themeColor="accent1" w:themeShade="BF"/>
    </w:rPr>
  </w:style>
  <w:style w:type="paragraph" w:styleId="IntenseQuote">
    <w:name w:val="Intense Quote"/>
    <w:basedOn w:val="Normal"/>
    <w:next w:val="Normal"/>
    <w:link w:val="IntenseQuoteChar"/>
    <w:uiPriority w:val="30"/>
    <w:qFormat/>
    <w:rsid w:val="009B023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B023C"/>
    <w:rPr>
      <w:i/>
      <w:iCs/>
      <w:color w:val="0F4761" w:themeColor="accent1" w:themeShade="BF"/>
    </w:rPr>
  </w:style>
  <w:style w:type="character" w:styleId="IntenseReference">
    <w:name w:val="Intense Reference"/>
    <w:basedOn w:val="DefaultParagraphFont"/>
    <w:uiPriority w:val="32"/>
    <w:qFormat/>
    <w:rsid w:val="009B023C"/>
    <w:rPr>
      <w:b/>
      <w:bCs/>
      <w:smallCaps/>
      <w:color w:val="0F4761" w:themeColor="accent1" w:themeShade="BF"/>
      <w:spacing w:val="5"/>
    </w:rPr>
  </w:style>
  <w:style w:type="character" w:styleId="CommentReference">
    <w:name w:val="annotation reference"/>
    <w:basedOn w:val="DefaultParagraphFont"/>
    <w:uiPriority w:val="99"/>
    <w:semiHidden/>
    <w:unhideWhenUsed/>
    <w:rsid w:val="00E669DE"/>
    <w:rPr>
      <w:sz w:val="16"/>
      <w:szCs w:val="16"/>
    </w:rPr>
  </w:style>
  <w:style w:type="paragraph" w:styleId="CommentText">
    <w:name w:val="annotation text"/>
    <w:basedOn w:val="Normal"/>
    <w:link w:val="CommentTextChar"/>
    <w:uiPriority w:val="99"/>
    <w:unhideWhenUsed/>
    <w:rsid w:val="00E669DE"/>
    <w:pPr>
      <w:spacing w:line="240" w:lineRule="auto"/>
    </w:pPr>
    <w:rPr>
      <w:sz w:val="20"/>
      <w:szCs w:val="20"/>
    </w:rPr>
  </w:style>
  <w:style w:type="character" w:styleId="CommentTextChar" w:customStyle="1">
    <w:name w:val="Comment Text Char"/>
    <w:basedOn w:val="DefaultParagraphFont"/>
    <w:link w:val="CommentText"/>
    <w:uiPriority w:val="99"/>
    <w:rsid w:val="00E669DE"/>
    <w:rPr>
      <w:sz w:val="20"/>
      <w:szCs w:val="20"/>
    </w:rPr>
  </w:style>
  <w:style w:type="character" w:styleId="Mention">
    <w:name w:val="Mention"/>
    <w:basedOn w:val="DefaultParagraphFont"/>
    <w:uiPriority w:val="99"/>
    <w:unhideWhenUsed/>
    <w:rsid w:val="00E66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6577">
      <w:bodyDiv w:val="1"/>
      <w:marLeft w:val="0"/>
      <w:marRight w:val="0"/>
      <w:marTop w:val="0"/>
      <w:marBottom w:val="0"/>
      <w:divBdr>
        <w:top w:val="none" w:sz="0" w:space="0" w:color="auto"/>
        <w:left w:val="none" w:sz="0" w:space="0" w:color="auto"/>
        <w:bottom w:val="none" w:sz="0" w:space="0" w:color="auto"/>
        <w:right w:val="none" w:sz="0" w:space="0" w:color="auto"/>
      </w:divBdr>
    </w:div>
    <w:div w:id="58745321">
      <w:bodyDiv w:val="1"/>
      <w:marLeft w:val="0"/>
      <w:marRight w:val="0"/>
      <w:marTop w:val="0"/>
      <w:marBottom w:val="0"/>
      <w:divBdr>
        <w:top w:val="none" w:sz="0" w:space="0" w:color="auto"/>
        <w:left w:val="none" w:sz="0" w:space="0" w:color="auto"/>
        <w:bottom w:val="none" w:sz="0" w:space="0" w:color="auto"/>
        <w:right w:val="none" w:sz="0" w:space="0" w:color="auto"/>
      </w:divBdr>
    </w:div>
    <w:div w:id="86735763">
      <w:bodyDiv w:val="1"/>
      <w:marLeft w:val="0"/>
      <w:marRight w:val="0"/>
      <w:marTop w:val="0"/>
      <w:marBottom w:val="0"/>
      <w:divBdr>
        <w:top w:val="none" w:sz="0" w:space="0" w:color="auto"/>
        <w:left w:val="none" w:sz="0" w:space="0" w:color="auto"/>
        <w:bottom w:val="none" w:sz="0" w:space="0" w:color="auto"/>
        <w:right w:val="none" w:sz="0" w:space="0" w:color="auto"/>
      </w:divBdr>
      <w:divsChild>
        <w:div w:id="48502949">
          <w:marLeft w:val="0"/>
          <w:marRight w:val="0"/>
          <w:marTop w:val="0"/>
          <w:marBottom w:val="0"/>
          <w:divBdr>
            <w:top w:val="none" w:sz="0" w:space="0" w:color="auto"/>
            <w:left w:val="none" w:sz="0" w:space="0" w:color="auto"/>
            <w:bottom w:val="none" w:sz="0" w:space="0" w:color="auto"/>
            <w:right w:val="none" w:sz="0" w:space="0" w:color="auto"/>
          </w:divBdr>
        </w:div>
      </w:divsChild>
    </w:div>
    <w:div w:id="183440539">
      <w:bodyDiv w:val="1"/>
      <w:marLeft w:val="0"/>
      <w:marRight w:val="0"/>
      <w:marTop w:val="0"/>
      <w:marBottom w:val="0"/>
      <w:divBdr>
        <w:top w:val="none" w:sz="0" w:space="0" w:color="auto"/>
        <w:left w:val="none" w:sz="0" w:space="0" w:color="auto"/>
        <w:bottom w:val="none" w:sz="0" w:space="0" w:color="auto"/>
        <w:right w:val="none" w:sz="0" w:space="0" w:color="auto"/>
      </w:divBdr>
    </w:div>
    <w:div w:id="184101796">
      <w:bodyDiv w:val="1"/>
      <w:marLeft w:val="0"/>
      <w:marRight w:val="0"/>
      <w:marTop w:val="0"/>
      <w:marBottom w:val="0"/>
      <w:divBdr>
        <w:top w:val="none" w:sz="0" w:space="0" w:color="auto"/>
        <w:left w:val="none" w:sz="0" w:space="0" w:color="auto"/>
        <w:bottom w:val="none" w:sz="0" w:space="0" w:color="auto"/>
        <w:right w:val="none" w:sz="0" w:space="0" w:color="auto"/>
      </w:divBdr>
    </w:div>
    <w:div w:id="208226925">
      <w:bodyDiv w:val="1"/>
      <w:marLeft w:val="0"/>
      <w:marRight w:val="0"/>
      <w:marTop w:val="0"/>
      <w:marBottom w:val="0"/>
      <w:divBdr>
        <w:top w:val="none" w:sz="0" w:space="0" w:color="auto"/>
        <w:left w:val="none" w:sz="0" w:space="0" w:color="auto"/>
        <w:bottom w:val="none" w:sz="0" w:space="0" w:color="auto"/>
        <w:right w:val="none" w:sz="0" w:space="0" w:color="auto"/>
      </w:divBdr>
    </w:div>
    <w:div w:id="392585016">
      <w:bodyDiv w:val="1"/>
      <w:marLeft w:val="0"/>
      <w:marRight w:val="0"/>
      <w:marTop w:val="0"/>
      <w:marBottom w:val="0"/>
      <w:divBdr>
        <w:top w:val="none" w:sz="0" w:space="0" w:color="auto"/>
        <w:left w:val="none" w:sz="0" w:space="0" w:color="auto"/>
        <w:bottom w:val="none" w:sz="0" w:space="0" w:color="auto"/>
        <w:right w:val="none" w:sz="0" w:space="0" w:color="auto"/>
      </w:divBdr>
    </w:div>
    <w:div w:id="515846461">
      <w:bodyDiv w:val="1"/>
      <w:marLeft w:val="0"/>
      <w:marRight w:val="0"/>
      <w:marTop w:val="0"/>
      <w:marBottom w:val="0"/>
      <w:divBdr>
        <w:top w:val="none" w:sz="0" w:space="0" w:color="auto"/>
        <w:left w:val="none" w:sz="0" w:space="0" w:color="auto"/>
        <w:bottom w:val="none" w:sz="0" w:space="0" w:color="auto"/>
        <w:right w:val="none" w:sz="0" w:space="0" w:color="auto"/>
      </w:divBdr>
    </w:div>
    <w:div w:id="671444956">
      <w:bodyDiv w:val="1"/>
      <w:marLeft w:val="0"/>
      <w:marRight w:val="0"/>
      <w:marTop w:val="0"/>
      <w:marBottom w:val="0"/>
      <w:divBdr>
        <w:top w:val="none" w:sz="0" w:space="0" w:color="auto"/>
        <w:left w:val="none" w:sz="0" w:space="0" w:color="auto"/>
        <w:bottom w:val="none" w:sz="0" w:space="0" w:color="auto"/>
        <w:right w:val="none" w:sz="0" w:space="0" w:color="auto"/>
      </w:divBdr>
      <w:divsChild>
        <w:div w:id="437264527">
          <w:marLeft w:val="0"/>
          <w:marRight w:val="0"/>
          <w:marTop w:val="0"/>
          <w:marBottom w:val="0"/>
          <w:divBdr>
            <w:top w:val="none" w:sz="0" w:space="0" w:color="auto"/>
            <w:left w:val="none" w:sz="0" w:space="0" w:color="auto"/>
            <w:bottom w:val="none" w:sz="0" w:space="0" w:color="auto"/>
            <w:right w:val="none" w:sz="0" w:space="0" w:color="auto"/>
          </w:divBdr>
        </w:div>
      </w:divsChild>
    </w:div>
    <w:div w:id="692533171">
      <w:bodyDiv w:val="1"/>
      <w:marLeft w:val="0"/>
      <w:marRight w:val="0"/>
      <w:marTop w:val="0"/>
      <w:marBottom w:val="0"/>
      <w:divBdr>
        <w:top w:val="none" w:sz="0" w:space="0" w:color="auto"/>
        <w:left w:val="none" w:sz="0" w:space="0" w:color="auto"/>
        <w:bottom w:val="none" w:sz="0" w:space="0" w:color="auto"/>
        <w:right w:val="none" w:sz="0" w:space="0" w:color="auto"/>
      </w:divBdr>
      <w:divsChild>
        <w:div w:id="1304696798">
          <w:marLeft w:val="0"/>
          <w:marRight w:val="0"/>
          <w:marTop w:val="0"/>
          <w:marBottom w:val="0"/>
          <w:divBdr>
            <w:top w:val="none" w:sz="0" w:space="0" w:color="auto"/>
            <w:left w:val="none" w:sz="0" w:space="0" w:color="auto"/>
            <w:bottom w:val="none" w:sz="0" w:space="0" w:color="auto"/>
            <w:right w:val="none" w:sz="0" w:space="0" w:color="auto"/>
          </w:divBdr>
        </w:div>
      </w:divsChild>
    </w:div>
    <w:div w:id="717247144">
      <w:bodyDiv w:val="1"/>
      <w:marLeft w:val="0"/>
      <w:marRight w:val="0"/>
      <w:marTop w:val="0"/>
      <w:marBottom w:val="0"/>
      <w:divBdr>
        <w:top w:val="none" w:sz="0" w:space="0" w:color="auto"/>
        <w:left w:val="none" w:sz="0" w:space="0" w:color="auto"/>
        <w:bottom w:val="none" w:sz="0" w:space="0" w:color="auto"/>
        <w:right w:val="none" w:sz="0" w:space="0" w:color="auto"/>
      </w:divBdr>
    </w:div>
    <w:div w:id="758716842">
      <w:bodyDiv w:val="1"/>
      <w:marLeft w:val="0"/>
      <w:marRight w:val="0"/>
      <w:marTop w:val="0"/>
      <w:marBottom w:val="0"/>
      <w:divBdr>
        <w:top w:val="none" w:sz="0" w:space="0" w:color="auto"/>
        <w:left w:val="none" w:sz="0" w:space="0" w:color="auto"/>
        <w:bottom w:val="none" w:sz="0" w:space="0" w:color="auto"/>
        <w:right w:val="none" w:sz="0" w:space="0" w:color="auto"/>
      </w:divBdr>
      <w:divsChild>
        <w:div w:id="497579968">
          <w:marLeft w:val="0"/>
          <w:marRight w:val="0"/>
          <w:marTop w:val="0"/>
          <w:marBottom w:val="0"/>
          <w:divBdr>
            <w:top w:val="none" w:sz="0" w:space="0" w:color="auto"/>
            <w:left w:val="none" w:sz="0" w:space="0" w:color="auto"/>
            <w:bottom w:val="none" w:sz="0" w:space="0" w:color="auto"/>
            <w:right w:val="none" w:sz="0" w:space="0" w:color="auto"/>
          </w:divBdr>
        </w:div>
      </w:divsChild>
    </w:div>
    <w:div w:id="943727395">
      <w:bodyDiv w:val="1"/>
      <w:marLeft w:val="0"/>
      <w:marRight w:val="0"/>
      <w:marTop w:val="0"/>
      <w:marBottom w:val="0"/>
      <w:divBdr>
        <w:top w:val="none" w:sz="0" w:space="0" w:color="auto"/>
        <w:left w:val="none" w:sz="0" w:space="0" w:color="auto"/>
        <w:bottom w:val="none" w:sz="0" w:space="0" w:color="auto"/>
        <w:right w:val="none" w:sz="0" w:space="0" w:color="auto"/>
      </w:divBdr>
    </w:div>
    <w:div w:id="1118186837">
      <w:bodyDiv w:val="1"/>
      <w:marLeft w:val="0"/>
      <w:marRight w:val="0"/>
      <w:marTop w:val="0"/>
      <w:marBottom w:val="0"/>
      <w:divBdr>
        <w:top w:val="none" w:sz="0" w:space="0" w:color="auto"/>
        <w:left w:val="none" w:sz="0" w:space="0" w:color="auto"/>
        <w:bottom w:val="none" w:sz="0" w:space="0" w:color="auto"/>
        <w:right w:val="none" w:sz="0" w:space="0" w:color="auto"/>
      </w:divBdr>
    </w:div>
    <w:div w:id="1403678717">
      <w:bodyDiv w:val="1"/>
      <w:marLeft w:val="0"/>
      <w:marRight w:val="0"/>
      <w:marTop w:val="0"/>
      <w:marBottom w:val="0"/>
      <w:divBdr>
        <w:top w:val="none" w:sz="0" w:space="0" w:color="auto"/>
        <w:left w:val="none" w:sz="0" w:space="0" w:color="auto"/>
        <w:bottom w:val="none" w:sz="0" w:space="0" w:color="auto"/>
        <w:right w:val="none" w:sz="0" w:space="0" w:color="auto"/>
      </w:divBdr>
    </w:div>
    <w:div w:id="1523782043">
      <w:bodyDiv w:val="1"/>
      <w:marLeft w:val="0"/>
      <w:marRight w:val="0"/>
      <w:marTop w:val="0"/>
      <w:marBottom w:val="0"/>
      <w:divBdr>
        <w:top w:val="none" w:sz="0" w:space="0" w:color="auto"/>
        <w:left w:val="none" w:sz="0" w:space="0" w:color="auto"/>
        <w:bottom w:val="none" w:sz="0" w:space="0" w:color="auto"/>
        <w:right w:val="none" w:sz="0" w:space="0" w:color="auto"/>
      </w:divBdr>
      <w:divsChild>
        <w:div w:id="994147059">
          <w:marLeft w:val="0"/>
          <w:marRight w:val="0"/>
          <w:marTop w:val="0"/>
          <w:marBottom w:val="0"/>
          <w:divBdr>
            <w:top w:val="none" w:sz="0" w:space="0" w:color="auto"/>
            <w:left w:val="none" w:sz="0" w:space="0" w:color="auto"/>
            <w:bottom w:val="none" w:sz="0" w:space="0" w:color="auto"/>
            <w:right w:val="none" w:sz="0" w:space="0" w:color="auto"/>
          </w:divBdr>
        </w:div>
      </w:divsChild>
    </w:div>
    <w:div w:id="1689286098">
      <w:bodyDiv w:val="1"/>
      <w:marLeft w:val="0"/>
      <w:marRight w:val="0"/>
      <w:marTop w:val="0"/>
      <w:marBottom w:val="0"/>
      <w:divBdr>
        <w:top w:val="none" w:sz="0" w:space="0" w:color="auto"/>
        <w:left w:val="none" w:sz="0" w:space="0" w:color="auto"/>
        <w:bottom w:val="none" w:sz="0" w:space="0" w:color="auto"/>
        <w:right w:val="none" w:sz="0" w:space="0" w:color="auto"/>
      </w:divBdr>
    </w:div>
    <w:div w:id="1706714584">
      <w:bodyDiv w:val="1"/>
      <w:marLeft w:val="0"/>
      <w:marRight w:val="0"/>
      <w:marTop w:val="0"/>
      <w:marBottom w:val="0"/>
      <w:divBdr>
        <w:top w:val="none" w:sz="0" w:space="0" w:color="auto"/>
        <w:left w:val="none" w:sz="0" w:space="0" w:color="auto"/>
        <w:bottom w:val="none" w:sz="0" w:space="0" w:color="auto"/>
        <w:right w:val="none" w:sz="0" w:space="0" w:color="auto"/>
      </w:divBdr>
    </w:div>
    <w:div w:id="1727025220">
      <w:bodyDiv w:val="1"/>
      <w:marLeft w:val="0"/>
      <w:marRight w:val="0"/>
      <w:marTop w:val="0"/>
      <w:marBottom w:val="0"/>
      <w:divBdr>
        <w:top w:val="none" w:sz="0" w:space="0" w:color="auto"/>
        <w:left w:val="none" w:sz="0" w:space="0" w:color="auto"/>
        <w:bottom w:val="none" w:sz="0" w:space="0" w:color="auto"/>
        <w:right w:val="none" w:sz="0" w:space="0" w:color="auto"/>
      </w:divBdr>
    </w:div>
    <w:div w:id="1780442725">
      <w:bodyDiv w:val="1"/>
      <w:marLeft w:val="0"/>
      <w:marRight w:val="0"/>
      <w:marTop w:val="0"/>
      <w:marBottom w:val="0"/>
      <w:divBdr>
        <w:top w:val="none" w:sz="0" w:space="0" w:color="auto"/>
        <w:left w:val="none" w:sz="0" w:space="0" w:color="auto"/>
        <w:bottom w:val="none" w:sz="0" w:space="0" w:color="auto"/>
        <w:right w:val="none" w:sz="0" w:space="0" w:color="auto"/>
      </w:divBdr>
      <w:divsChild>
        <w:div w:id="1301231489">
          <w:marLeft w:val="0"/>
          <w:marRight w:val="0"/>
          <w:marTop w:val="0"/>
          <w:marBottom w:val="0"/>
          <w:divBdr>
            <w:top w:val="none" w:sz="0" w:space="0" w:color="auto"/>
            <w:left w:val="none" w:sz="0" w:space="0" w:color="auto"/>
            <w:bottom w:val="none" w:sz="0" w:space="0" w:color="auto"/>
            <w:right w:val="none" w:sz="0" w:space="0" w:color="auto"/>
          </w:divBdr>
        </w:div>
      </w:divsChild>
    </w:div>
    <w:div w:id="1961953605">
      <w:bodyDiv w:val="1"/>
      <w:marLeft w:val="0"/>
      <w:marRight w:val="0"/>
      <w:marTop w:val="0"/>
      <w:marBottom w:val="0"/>
      <w:divBdr>
        <w:top w:val="none" w:sz="0" w:space="0" w:color="auto"/>
        <w:left w:val="none" w:sz="0" w:space="0" w:color="auto"/>
        <w:bottom w:val="none" w:sz="0" w:space="0" w:color="auto"/>
        <w:right w:val="none" w:sz="0" w:space="0" w:color="auto"/>
      </w:divBdr>
    </w:div>
    <w:div w:id="21471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EE11E51F-F6D7-45C9-A87F-942C993287A2}">
    <t:Anchor>
      <t:Comment id="717128271"/>
    </t:Anchor>
    <t:History>
      <t:Event id="{13AE65BD-0E65-4301-B1A4-E392A618610B}" time="2025-06-17T17:37:16.354Z">
        <t:Attribution userId="S::raprofit@microsoft.com::33e63d03-b0ce-4cee-8a7f-3417702ed3c2" userProvider="AD" userName="Rachel Profitt"/>
        <t:Anchor>
          <t:Comment id="717128271"/>
        </t:Anchor>
        <t:Create/>
      </t:Event>
      <t:Event id="{040AB673-D85B-4A56-81AC-4A64BB015A5A}" time="2025-06-17T17:37:16.354Z">
        <t:Attribution userId="S::raprofit@microsoft.com::33e63d03-b0ce-4cee-8a7f-3417702ed3c2" userProvider="AD" userName="Rachel Profitt"/>
        <t:Anchor>
          <t:Comment id="717128271"/>
        </t:Anchor>
        <t:Assign userId="S::raprofit@microsoft.com::33e63d03-b0ce-4cee-8a7f-3417702ed3c2" userProvider="AD" userName="Rachel Profitt"/>
      </t:Event>
      <t:Event id="{2E17CA69-2EED-4D4E-9A81-976D72110B62}" time="2025-06-17T17:37:16.354Z">
        <t:Attribution userId="S::raprofit@microsoft.com::33e63d03-b0ce-4cee-8a7f-3417702ed3c2" userProvider="AD" userName="Rachel Profitt"/>
        <t:Anchor>
          <t:Comment id="717128271"/>
        </t:Anchor>
        <t:SetTitle title="@Rachel Profitt to create graphic and insert here."/>
      </t:Event>
      <t:Event id="{61905CFE-05E2-41EB-8885-E84D87A1162A}" time="2025-07-01T17:09:46.895Z">
        <t:Attribution userId="S::raprofit@microsoft.com::33e63d03-b0ce-4cee-8a7f-3417702ed3c2" userProvider="AD" userName="Rachel Profitt"/>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5BB59B-DD74-4FD6-A0DC-89D2A88AF1FE}">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customXml/itemProps2.xml><?xml version="1.0" encoding="utf-8"?>
<ds:datastoreItem xmlns:ds="http://schemas.openxmlformats.org/officeDocument/2006/customXml" ds:itemID="{CC311526-660F-4573-B785-A6D109CBA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36A805-CCE8-43E2-9C44-B8A7950EFCC1}">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Profitt</dc:creator>
  <keywords/>
  <dc:description/>
  <lastModifiedBy>Nikolai Popov</lastModifiedBy>
  <revision>7</revision>
  <dcterms:created xsi:type="dcterms:W3CDTF">2025-07-01T20:43:00.0000000Z</dcterms:created>
  <dcterms:modified xsi:type="dcterms:W3CDTF">2025-07-01T20:46:03.6635211Z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